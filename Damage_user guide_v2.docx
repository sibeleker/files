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00A8CB" w14:textId="5B9EE6F8" w:rsidR="00C74DAC" w:rsidRPr="00C74DAC" w:rsidRDefault="00C74DAC" w:rsidP="00C74DAC">
      <w:pPr>
        <w:shd w:val="clear" w:color="auto" w:fill="FCFCFC"/>
        <w:spacing w:after="100" w:afterAutospacing="1" w:line="240" w:lineRule="auto"/>
        <w:outlineLvl w:val="0"/>
        <w:rPr>
          <w:rFonts w:ascii="Georgia" w:eastAsia="Times New Roman" w:hAnsi="Georgia" w:cs="Times New Roman"/>
          <w:b/>
          <w:bCs/>
          <w:color w:val="404040"/>
          <w:kern w:val="36"/>
          <w:sz w:val="42"/>
          <w:szCs w:val="42"/>
          <w:lang w:eastAsia="en-AT"/>
        </w:rPr>
      </w:pPr>
      <w:r w:rsidRPr="00C74DAC">
        <w:rPr>
          <w:rFonts w:ascii="Georgia" w:eastAsia="Times New Roman" w:hAnsi="Georgia" w:cs="Times New Roman"/>
          <w:b/>
          <w:bCs/>
          <w:color w:val="404040"/>
          <w:kern w:val="36"/>
          <w:sz w:val="42"/>
          <w:szCs w:val="42"/>
          <w:lang w:eastAsia="en-AT"/>
        </w:rPr>
        <w:t>Economic Growth</w:t>
      </w:r>
    </w:p>
    <w:p w14:paraId="455853BB" w14:textId="77777777" w:rsidR="00C74DAC" w:rsidRPr="00C74DAC" w:rsidRDefault="00C74DAC" w:rsidP="00C74DAC">
      <w:pPr>
        <w:shd w:val="clear" w:color="auto" w:fill="FCFCFC"/>
        <w:spacing w:after="360" w:line="360" w:lineRule="atLeast"/>
        <w:rPr>
          <w:rFonts w:ascii="Arial" w:eastAsia="Times New Roman" w:hAnsi="Arial" w:cs="Arial"/>
          <w:color w:val="404040"/>
          <w:sz w:val="24"/>
          <w:szCs w:val="24"/>
          <w:lang w:eastAsia="en-AT"/>
        </w:rPr>
      </w:pPr>
      <w:r w:rsidRPr="00C74DAC">
        <w:rPr>
          <w:rFonts w:ascii="Arial" w:eastAsia="Times New Roman" w:hAnsi="Arial" w:cs="Arial"/>
          <w:b/>
          <w:bCs/>
          <w:color w:val="404040"/>
          <w:sz w:val="24"/>
          <w:szCs w:val="24"/>
          <w:lang w:eastAsia="en-AT"/>
        </w:rPr>
        <w:t>Assume higher or lower growth in goods produced and services provided.</w:t>
      </w:r>
      <w:r w:rsidRPr="00C74DAC">
        <w:rPr>
          <w:rFonts w:ascii="Arial" w:eastAsia="Times New Roman" w:hAnsi="Arial" w:cs="Arial"/>
          <w:color w:val="404040"/>
          <w:sz w:val="24"/>
          <w:szCs w:val="24"/>
          <w:lang w:eastAsia="en-AT"/>
        </w:rPr>
        <w:t> Economic Growth is measured in Gross Domestic Product (GDP) per person and is a key driver in energy consumption. Alternatives exist to meeting people’s needs through economic frameworks not based on constant GDP growth.</w:t>
      </w:r>
    </w:p>
    <w:p w14:paraId="6890FA8F" w14:textId="77777777" w:rsidR="00C74DAC" w:rsidRPr="00C74DAC" w:rsidRDefault="00C74DAC" w:rsidP="00C74DAC">
      <w:pPr>
        <w:shd w:val="clear" w:color="auto" w:fill="FCFCFC"/>
        <w:spacing w:after="100" w:afterAutospacing="1" w:line="240" w:lineRule="auto"/>
        <w:outlineLvl w:val="1"/>
        <w:rPr>
          <w:rFonts w:ascii="Georgia" w:eastAsia="Times New Roman" w:hAnsi="Georgia" w:cs="Arial"/>
          <w:b/>
          <w:bCs/>
          <w:color w:val="404040"/>
          <w:sz w:val="36"/>
          <w:szCs w:val="36"/>
          <w:lang w:eastAsia="en-AT"/>
        </w:rPr>
      </w:pPr>
      <w:r w:rsidRPr="00C74DAC">
        <w:rPr>
          <w:rFonts w:ascii="Georgia" w:eastAsia="Times New Roman" w:hAnsi="Georgia" w:cs="Arial"/>
          <w:b/>
          <w:bCs/>
          <w:color w:val="404040"/>
          <w:sz w:val="36"/>
          <w:szCs w:val="36"/>
          <w:lang w:eastAsia="en-AT"/>
        </w:rPr>
        <w:t>Examples</w:t>
      </w:r>
    </w:p>
    <w:p w14:paraId="1CE920AF" w14:textId="77777777" w:rsidR="00C74DAC" w:rsidRPr="00C74DAC" w:rsidRDefault="00C74DAC" w:rsidP="00C74DAC">
      <w:pPr>
        <w:numPr>
          <w:ilvl w:val="0"/>
          <w:numId w:val="1"/>
        </w:numPr>
        <w:shd w:val="clear" w:color="auto" w:fill="FCFCFC"/>
        <w:spacing w:before="100" w:beforeAutospacing="1" w:after="100" w:afterAutospacing="1" w:line="360" w:lineRule="atLeast"/>
        <w:ind w:left="1080"/>
        <w:rPr>
          <w:rFonts w:ascii="Arial" w:eastAsia="Times New Roman" w:hAnsi="Arial" w:cs="Arial"/>
          <w:color w:val="404040"/>
          <w:sz w:val="24"/>
          <w:szCs w:val="24"/>
          <w:lang w:eastAsia="en-AT"/>
        </w:rPr>
      </w:pPr>
      <w:r w:rsidRPr="00C74DAC">
        <w:rPr>
          <w:rFonts w:ascii="Arial" w:eastAsia="Times New Roman" w:hAnsi="Arial" w:cs="Arial"/>
          <w:color w:val="404040"/>
          <w:sz w:val="24"/>
          <w:szCs w:val="24"/>
          <w:lang w:eastAsia="en-AT"/>
        </w:rPr>
        <w:t>Global efforts to reduce overconsumption and embrace voluntary simplicity.</w:t>
      </w:r>
    </w:p>
    <w:p w14:paraId="3697A028" w14:textId="77777777" w:rsidR="00C74DAC" w:rsidRPr="00C74DAC" w:rsidRDefault="00C74DAC" w:rsidP="00C74DAC">
      <w:pPr>
        <w:numPr>
          <w:ilvl w:val="0"/>
          <w:numId w:val="1"/>
        </w:numPr>
        <w:shd w:val="clear" w:color="auto" w:fill="FCFCFC"/>
        <w:spacing w:before="100" w:beforeAutospacing="1" w:after="100" w:afterAutospacing="1" w:line="360" w:lineRule="atLeast"/>
        <w:ind w:left="1080"/>
        <w:rPr>
          <w:rFonts w:ascii="Arial" w:eastAsia="Times New Roman" w:hAnsi="Arial" w:cs="Arial"/>
          <w:color w:val="404040"/>
          <w:sz w:val="24"/>
          <w:szCs w:val="24"/>
          <w:lang w:eastAsia="en-AT"/>
        </w:rPr>
      </w:pPr>
      <w:r w:rsidRPr="00C74DAC">
        <w:rPr>
          <w:rFonts w:ascii="Arial" w:eastAsia="Times New Roman" w:hAnsi="Arial" w:cs="Arial"/>
          <w:color w:val="404040"/>
          <w:sz w:val="24"/>
          <w:szCs w:val="24"/>
          <w:lang w:eastAsia="en-AT"/>
        </w:rPr>
        <w:t>Possible impacts on economic growth from the effects of climate change.</w:t>
      </w:r>
    </w:p>
    <w:p w14:paraId="71E7FC6A" w14:textId="77777777" w:rsidR="00C74DAC" w:rsidRPr="00C74DAC" w:rsidRDefault="00C74DAC" w:rsidP="00C74DAC">
      <w:pPr>
        <w:shd w:val="clear" w:color="auto" w:fill="FCFCFC"/>
        <w:spacing w:after="100" w:afterAutospacing="1" w:line="240" w:lineRule="auto"/>
        <w:outlineLvl w:val="1"/>
        <w:rPr>
          <w:rFonts w:ascii="Georgia" w:eastAsia="Times New Roman" w:hAnsi="Georgia" w:cs="Arial"/>
          <w:b/>
          <w:bCs/>
          <w:color w:val="404040"/>
          <w:sz w:val="36"/>
          <w:szCs w:val="36"/>
          <w:lang w:eastAsia="en-AT"/>
        </w:rPr>
      </w:pPr>
      <w:r w:rsidRPr="00C74DAC">
        <w:rPr>
          <w:rFonts w:ascii="Georgia" w:eastAsia="Times New Roman" w:hAnsi="Georgia" w:cs="Arial"/>
          <w:b/>
          <w:bCs/>
          <w:color w:val="404040"/>
          <w:sz w:val="36"/>
          <w:szCs w:val="36"/>
          <w:lang w:eastAsia="en-AT"/>
        </w:rPr>
        <w:t>Big Message</w:t>
      </w:r>
    </w:p>
    <w:p w14:paraId="6BCB5F33" w14:textId="77777777" w:rsidR="00C74DAC" w:rsidRPr="00C74DAC" w:rsidRDefault="00C74DAC" w:rsidP="00C74DAC">
      <w:pPr>
        <w:numPr>
          <w:ilvl w:val="0"/>
          <w:numId w:val="2"/>
        </w:numPr>
        <w:shd w:val="clear" w:color="auto" w:fill="FCFCFC"/>
        <w:spacing w:before="100" w:beforeAutospacing="1" w:after="100" w:afterAutospacing="1" w:line="360" w:lineRule="atLeast"/>
        <w:ind w:left="1080"/>
        <w:rPr>
          <w:rFonts w:ascii="Arial" w:eastAsia="Times New Roman" w:hAnsi="Arial" w:cs="Arial"/>
          <w:color w:val="404040"/>
          <w:sz w:val="24"/>
          <w:szCs w:val="24"/>
          <w:lang w:eastAsia="en-AT"/>
        </w:rPr>
      </w:pPr>
      <w:r w:rsidRPr="00C74DAC">
        <w:rPr>
          <w:rFonts w:ascii="Arial" w:eastAsia="Times New Roman" w:hAnsi="Arial" w:cs="Arial"/>
          <w:color w:val="404040"/>
          <w:sz w:val="24"/>
          <w:szCs w:val="24"/>
          <w:lang w:eastAsia="en-AT"/>
        </w:rPr>
        <w:t>Slower economic growth would be a high leverage approach for avoiding future temperature increases, however, there are lots of questions about how this might occur and be done in a way that is equitable.</w:t>
      </w:r>
    </w:p>
    <w:p w14:paraId="7410088E" w14:textId="77777777" w:rsidR="00C74DAC" w:rsidRPr="00C74DAC" w:rsidRDefault="00C74DAC" w:rsidP="00C74DAC">
      <w:pPr>
        <w:shd w:val="clear" w:color="auto" w:fill="FCFCFC"/>
        <w:spacing w:after="100" w:afterAutospacing="1" w:line="240" w:lineRule="auto"/>
        <w:outlineLvl w:val="1"/>
        <w:rPr>
          <w:rFonts w:ascii="Georgia" w:eastAsia="Times New Roman" w:hAnsi="Georgia" w:cs="Arial"/>
          <w:b/>
          <w:bCs/>
          <w:color w:val="404040"/>
          <w:sz w:val="36"/>
          <w:szCs w:val="36"/>
          <w:lang w:eastAsia="en-AT"/>
        </w:rPr>
      </w:pPr>
      <w:r w:rsidRPr="00C74DAC">
        <w:rPr>
          <w:rFonts w:ascii="Georgia" w:eastAsia="Times New Roman" w:hAnsi="Georgia" w:cs="Arial"/>
          <w:b/>
          <w:bCs/>
          <w:color w:val="404040"/>
          <w:sz w:val="36"/>
          <w:szCs w:val="36"/>
          <w:lang w:eastAsia="en-AT"/>
        </w:rPr>
        <w:t>Key Dynamics</w:t>
      </w:r>
    </w:p>
    <w:p w14:paraId="2625387B" w14:textId="77777777" w:rsidR="00C74DAC" w:rsidRPr="00C74DAC" w:rsidRDefault="00C74DAC" w:rsidP="00C74DAC">
      <w:pPr>
        <w:numPr>
          <w:ilvl w:val="0"/>
          <w:numId w:val="3"/>
        </w:numPr>
        <w:shd w:val="clear" w:color="auto" w:fill="FCFCFC"/>
        <w:spacing w:before="100" w:beforeAutospacing="1" w:after="100" w:afterAutospacing="1" w:line="360" w:lineRule="atLeast"/>
        <w:ind w:left="1080"/>
        <w:rPr>
          <w:rFonts w:ascii="Arial" w:eastAsia="Times New Roman" w:hAnsi="Arial" w:cs="Arial"/>
          <w:color w:val="404040"/>
          <w:sz w:val="24"/>
          <w:szCs w:val="24"/>
          <w:lang w:eastAsia="en-AT"/>
        </w:rPr>
      </w:pPr>
      <w:r w:rsidRPr="00C74DAC">
        <w:rPr>
          <w:rFonts w:ascii="Arial" w:eastAsia="Times New Roman" w:hAnsi="Arial" w:cs="Arial"/>
          <w:color w:val="404040"/>
          <w:sz w:val="24"/>
          <w:szCs w:val="24"/>
          <w:lang w:eastAsia="en-AT"/>
        </w:rPr>
        <w:t>Population gets multiplied with GDP per capita to equal total global GDP, or Gross World Product. Increases in this variable accelerate the exponential growth of GDP, arguably the most important driver of future carbon dioxide emissions.</w:t>
      </w:r>
    </w:p>
    <w:p w14:paraId="7CF49B20" w14:textId="6500F544" w:rsidR="00C74DAC" w:rsidRDefault="00C74DAC" w:rsidP="00C74DAC">
      <w:pPr>
        <w:numPr>
          <w:ilvl w:val="0"/>
          <w:numId w:val="3"/>
        </w:numPr>
        <w:shd w:val="clear" w:color="auto" w:fill="FCFCFC"/>
        <w:spacing w:before="100" w:beforeAutospacing="1" w:after="100" w:afterAutospacing="1" w:line="360" w:lineRule="atLeast"/>
        <w:ind w:left="1080"/>
        <w:rPr>
          <w:ins w:id="0" w:author="EKER Sibel" w:date="2021-01-06T17:44:00Z"/>
          <w:rFonts w:ascii="Arial" w:eastAsia="Times New Roman" w:hAnsi="Arial" w:cs="Arial"/>
          <w:color w:val="404040"/>
          <w:sz w:val="24"/>
          <w:szCs w:val="24"/>
          <w:lang w:eastAsia="en-AT"/>
        </w:rPr>
      </w:pPr>
      <w:r w:rsidRPr="00C74DAC">
        <w:rPr>
          <w:rFonts w:ascii="Arial" w:eastAsia="Times New Roman" w:hAnsi="Arial" w:cs="Arial"/>
          <w:color w:val="404040"/>
          <w:sz w:val="24"/>
          <w:szCs w:val="24"/>
          <w:lang w:eastAsia="en-AT"/>
        </w:rPr>
        <w:t>Watch all the sources of energy change as you change economic growth.</w:t>
      </w:r>
    </w:p>
    <w:p w14:paraId="5C7DB1D2" w14:textId="5AFD1F28" w:rsidR="002D466D" w:rsidRPr="002D466D" w:rsidRDefault="002D466D" w:rsidP="002D466D">
      <w:pPr>
        <w:numPr>
          <w:ilvl w:val="0"/>
          <w:numId w:val="3"/>
        </w:numPr>
        <w:shd w:val="clear" w:color="auto" w:fill="FCFCFC"/>
        <w:spacing w:before="100" w:beforeAutospacing="1" w:after="100" w:afterAutospacing="1" w:line="360" w:lineRule="atLeast"/>
        <w:ind w:left="1080"/>
        <w:rPr>
          <w:ins w:id="1" w:author="EKER Sibel" w:date="2021-01-06T17:44:00Z"/>
          <w:rFonts w:ascii="Arial" w:eastAsia="Times New Roman" w:hAnsi="Arial" w:cs="Arial"/>
          <w:color w:val="404040"/>
          <w:sz w:val="24"/>
          <w:szCs w:val="24"/>
          <w:lang w:eastAsia="en-AT"/>
        </w:rPr>
      </w:pPr>
      <w:ins w:id="2" w:author="EKER Sibel" w:date="2021-01-06T17:44:00Z">
        <w:r w:rsidRPr="002D466D">
          <w:rPr>
            <w:rFonts w:ascii="Arial" w:eastAsia="Times New Roman" w:hAnsi="Arial" w:cs="Arial"/>
            <w:color w:val="404040"/>
            <w:sz w:val="24"/>
            <w:szCs w:val="24"/>
            <w:lang w:val="en-US" w:eastAsia="en-AT"/>
          </w:rPr>
          <w:t>As you increase the economic damage caused by climate change, notice how this reduces the emissions, but cannot halt the temperature increase even under extreme assumptions</w:t>
        </w:r>
      </w:ins>
      <w:ins w:id="3" w:author="Sibel Eker" w:date="2021-01-21T09:57:00Z">
        <w:r w:rsidR="00582256">
          <w:rPr>
            <w:rFonts w:ascii="Arial" w:eastAsia="Times New Roman" w:hAnsi="Arial" w:cs="Arial"/>
            <w:color w:val="404040"/>
            <w:sz w:val="24"/>
            <w:szCs w:val="24"/>
            <w:lang w:val="en-US" w:eastAsia="en-AT"/>
          </w:rPr>
          <w:t xml:space="preserve"> where the worlds’ GDP plummets</w:t>
        </w:r>
      </w:ins>
      <w:ins w:id="4" w:author="EKER Sibel" w:date="2021-01-06T17:44:00Z">
        <w:r w:rsidRPr="002D466D">
          <w:rPr>
            <w:rFonts w:ascii="Arial" w:eastAsia="Times New Roman" w:hAnsi="Arial" w:cs="Arial"/>
            <w:color w:val="404040"/>
            <w:sz w:val="24"/>
            <w:szCs w:val="24"/>
            <w:lang w:val="en-US" w:eastAsia="en-AT"/>
          </w:rPr>
          <w:t xml:space="preserve">. </w:t>
        </w:r>
      </w:ins>
    </w:p>
    <w:p w14:paraId="70CE2D69" w14:textId="77777777" w:rsidR="002D466D" w:rsidRPr="00C74DAC" w:rsidRDefault="002D466D" w:rsidP="002D466D">
      <w:pPr>
        <w:shd w:val="clear" w:color="auto" w:fill="FCFCFC"/>
        <w:spacing w:before="100" w:beforeAutospacing="1" w:after="100" w:afterAutospacing="1" w:line="360" w:lineRule="atLeast"/>
        <w:ind w:left="1080"/>
        <w:rPr>
          <w:rFonts w:ascii="Arial" w:eastAsia="Times New Roman" w:hAnsi="Arial" w:cs="Arial"/>
          <w:color w:val="404040"/>
          <w:sz w:val="24"/>
          <w:szCs w:val="24"/>
          <w:lang w:eastAsia="en-AT"/>
        </w:rPr>
      </w:pPr>
    </w:p>
    <w:p w14:paraId="4EF00FAA" w14:textId="77777777" w:rsidR="00C74DAC" w:rsidRPr="00C74DAC" w:rsidRDefault="00C74DAC" w:rsidP="00C74DAC">
      <w:pPr>
        <w:shd w:val="clear" w:color="auto" w:fill="FCFCFC"/>
        <w:spacing w:after="100" w:afterAutospacing="1" w:line="240" w:lineRule="auto"/>
        <w:outlineLvl w:val="1"/>
        <w:rPr>
          <w:rFonts w:ascii="Georgia" w:eastAsia="Times New Roman" w:hAnsi="Georgia" w:cs="Arial"/>
          <w:b/>
          <w:bCs/>
          <w:color w:val="404040"/>
          <w:sz w:val="36"/>
          <w:szCs w:val="36"/>
          <w:lang w:eastAsia="en-AT"/>
        </w:rPr>
      </w:pPr>
      <w:r w:rsidRPr="00C74DAC">
        <w:rPr>
          <w:rFonts w:ascii="Georgia" w:eastAsia="Times New Roman" w:hAnsi="Georgia" w:cs="Arial"/>
          <w:b/>
          <w:bCs/>
          <w:color w:val="404040"/>
          <w:sz w:val="36"/>
          <w:szCs w:val="36"/>
          <w:lang w:eastAsia="en-AT"/>
        </w:rPr>
        <w:t>Potential Co-Benefits of Lower Growth</w:t>
      </w:r>
    </w:p>
    <w:p w14:paraId="6A95BC1B" w14:textId="77777777" w:rsidR="00C74DAC" w:rsidRPr="00C74DAC" w:rsidRDefault="00C74DAC" w:rsidP="00C74DAC">
      <w:pPr>
        <w:numPr>
          <w:ilvl w:val="0"/>
          <w:numId w:val="4"/>
        </w:numPr>
        <w:shd w:val="clear" w:color="auto" w:fill="FCFCFC"/>
        <w:spacing w:before="100" w:beforeAutospacing="1" w:after="100" w:afterAutospacing="1" w:line="360" w:lineRule="atLeast"/>
        <w:ind w:left="1080"/>
        <w:rPr>
          <w:rFonts w:ascii="Arial" w:eastAsia="Times New Roman" w:hAnsi="Arial" w:cs="Arial"/>
          <w:color w:val="404040"/>
          <w:sz w:val="24"/>
          <w:szCs w:val="24"/>
          <w:lang w:eastAsia="en-AT"/>
        </w:rPr>
      </w:pPr>
      <w:r w:rsidRPr="00C74DAC">
        <w:rPr>
          <w:rFonts w:ascii="Arial" w:eastAsia="Times New Roman" w:hAnsi="Arial" w:cs="Arial"/>
          <w:color w:val="404040"/>
          <w:sz w:val="24"/>
          <w:szCs w:val="24"/>
          <w:lang w:eastAsia="en-AT"/>
        </w:rPr>
        <w:t>Focus may be shifted to alternative measures of prosperity that enhance people’s wellbeing, such as gross national happiness.</w:t>
      </w:r>
    </w:p>
    <w:p w14:paraId="0D5E3F5D" w14:textId="77777777" w:rsidR="00C74DAC" w:rsidRPr="00C74DAC" w:rsidRDefault="00C74DAC" w:rsidP="00C74DAC">
      <w:pPr>
        <w:numPr>
          <w:ilvl w:val="0"/>
          <w:numId w:val="4"/>
        </w:numPr>
        <w:shd w:val="clear" w:color="auto" w:fill="FCFCFC"/>
        <w:spacing w:before="100" w:beforeAutospacing="1" w:after="100" w:afterAutospacing="1" w:line="360" w:lineRule="atLeast"/>
        <w:ind w:left="1080"/>
        <w:rPr>
          <w:rFonts w:ascii="Arial" w:eastAsia="Times New Roman" w:hAnsi="Arial" w:cs="Arial"/>
          <w:color w:val="404040"/>
          <w:sz w:val="24"/>
          <w:szCs w:val="24"/>
          <w:lang w:eastAsia="en-AT"/>
        </w:rPr>
      </w:pPr>
      <w:r w:rsidRPr="00C74DAC">
        <w:rPr>
          <w:rFonts w:ascii="Arial" w:eastAsia="Times New Roman" w:hAnsi="Arial" w:cs="Arial"/>
          <w:color w:val="404040"/>
          <w:sz w:val="24"/>
          <w:szCs w:val="24"/>
          <w:lang w:eastAsia="en-AT"/>
        </w:rPr>
        <w:t>Greater focus on resource conservation and less on material consumption can lead to less waste.</w:t>
      </w:r>
    </w:p>
    <w:p w14:paraId="73B1874F" w14:textId="77777777" w:rsidR="00C74DAC" w:rsidRPr="00C74DAC" w:rsidRDefault="00C74DAC" w:rsidP="00C74DAC">
      <w:pPr>
        <w:shd w:val="clear" w:color="auto" w:fill="FCFCFC"/>
        <w:spacing w:after="100" w:afterAutospacing="1" w:line="240" w:lineRule="auto"/>
        <w:outlineLvl w:val="1"/>
        <w:rPr>
          <w:rFonts w:ascii="Georgia" w:eastAsia="Times New Roman" w:hAnsi="Georgia" w:cs="Arial"/>
          <w:b/>
          <w:bCs/>
          <w:color w:val="404040"/>
          <w:sz w:val="36"/>
          <w:szCs w:val="36"/>
          <w:lang w:eastAsia="en-AT"/>
        </w:rPr>
      </w:pPr>
      <w:r w:rsidRPr="00C74DAC">
        <w:rPr>
          <w:rFonts w:ascii="Georgia" w:eastAsia="Times New Roman" w:hAnsi="Georgia" w:cs="Arial"/>
          <w:b/>
          <w:bCs/>
          <w:color w:val="404040"/>
          <w:sz w:val="36"/>
          <w:szCs w:val="36"/>
          <w:lang w:eastAsia="en-AT"/>
        </w:rPr>
        <w:lastRenderedPageBreak/>
        <w:t>Equity Considerations</w:t>
      </w:r>
    </w:p>
    <w:p w14:paraId="7CA0C833" w14:textId="77777777" w:rsidR="00C74DAC" w:rsidRPr="00C74DAC" w:rsidRDefault="00C74DAC" w:rsidP="00C74DAC">
      <w:pPr>
        <w:numPr>
          <w:ilvl w:val="0"/>
          <w:numId w:val="5"/>
        </w:numPr>
        <w:shd w:val="clear" w:color="auto" w:fill="FCFCFC"/>
        <w:spacing w:before="100" w:beforeAutospacing="1" w:after="100" w:afterAutospacing="1" w:line="360" w:lineRule="atLeast"/>
        <w:ind w:left="1080"/>
        <w:rPr>
          <w:rFonts w:ascii="Arial" w:eastAsia="Times New Roman" w:hAnsi="Arial" w:cs="Arial"/>
          <w:color w:val="404040"/>
          <w:sz w:val="24"/>
          <w:szCs w:val="24"/>
          <w:lang w:eastAsia="en-AT"/>
        </w:rPr>
      </w:pPr>
      <w:r w:rsidRPr="00C74DAC">
        <w:rPr>
          <w:rFonts w:ascii="Arial" w:eastAsia="Times New Roman" w:hAnsi="Arial" w:cs="Arial"/>
          <w:color w:val="404040"/>
          <w:sz w:val="24"/>
          <w:szCs w:val="24"/>
          <w:lang w:eastAsia="en-AT"/>
        </w:rPr>
        <w:t>Economic growth is tied to pulling people out of poverty worldwide. Although, in recent decades, many gains in economic growth have gone to the world’s wealthiest. Regardless, policies must be tailored to specific local and regional circumstances.</w:t>
      </w:r>
    </w:p>
    <w:p w14:paraId="3F2D38F3" w14:textId="77777777" w:rsidR="00C74DAC" w:rsidRPr="00C74DAC" w:rsidRDefault="00C74DAC" w:rsidP="00C74DAC">
      <w:pPr>
        <w:numPr>
          <w:ilvl w:val="0"/>
          <w:numId w:val="5"/>
        </w:numPr>
        <w:shd w:val="clear" w:color="auto" w:fill="FCFCFC"/>
        <w:spacing w:before="100" w:beforeAutospacing="1" w:after="100" w:afterAutospacing="1" w:line="360" w:lineRule="atLeast"/>
        <w:ind w:left="1080"/>
        <w:rPr>
          <w:rFonts w:ascii="Arial" w:eastAsia="Times New Roman" w:hAnsi="Arial" w:cs="Arial"/>
          <w:color w:val="404040"/>
          <w:sz w:val="24"/>
          <w:szCs w:val="24"/>
          <w:lang w:eastAsia="en-AT"/>
        </w:rPr>
      </w:pPr>
      <w:r w:rsidRPr="00C74DAC">
        <w:rPr>
          <w:rFonts w:ascii="Arial" w:eastAsia="Times New Roman" w:hAnsi="Arial" w:cs="Arial"/>
          <w:color w:val="404040"/>
          <w:sz w:val="24"/>
          <w:szCs w:val="24"/>
          <w:lang w:eastAsia="en-AT"/>
        </w:rPr>
        <w:t xml:space="preserve">When GDP growth slows or contracts, governments can incur higher budget deficits, often implementing austerity measures—cutting spending and raising taxes—to offset the difference. These reforms can severely impact the poor and </w:t>
      </w:r>
      <w:proofErr w:type="gramStart"/>
      <w:r w:rsidRPr="00C74DAC">
        <w:rPr>
          <w:rFonts w:ascii="Arial" w:eastAsia="Times New Roman" w:hAnsi="Arial" w:cs="Arial"/>
          <w:color w:val="404040"/>
          <w:sz w:val="24"/>
          <w:szCs w:val="24"/>
          <w:lang w:eastAsia="en-AT"/>
        </w:rPr>
        <w:t>working class</w:t>
      </w:r>
      <w:proofErr w:type="gramEnd"/>
      <w:r w:rsidRPr="00C74DAC">
        <w:rPr>
          <w:rFonts w:ascii="Arial" w:eastAsia="Times New Roman" w:hAnsi="Arial" w:cs="Arial"/>
          <w:color w:val="404040"/>
          <w:sz w:val="24"/>
          <w:szCs w:val="24"/>
          <w:lang w:eastAsia="en-AT"/>
        </w:rPr>
        <w:t xml:space="preserve"> causing job losses and all the inequities that come with loss of livelihood. </w:t>
      </w:r>
      <w:hyperlink r:id="rId5" w:anchor="econgrowthfn1" w:history="1">
        <w:r w:rsidRPr="00C74DAC">
          <w:rPr>
            <w:rFonts w:ascii="Arial" w:eastAsia="Times New Roman" w:hAnsi="Arial" w:cs="Arial"/>
            <w:color w:val="9B59B6"/>
            <w:lang w:eastAsia="en-AT"/>
          </w:rPr>
          <w:t>[1]</w:t>
        </w:r>
      </w:hyperlink>
    </w:p>
    <w:p w14:paraId="44EE95D3" w14:textId="02871DD2" w:rsidR="00C74DAC" w:rsidRDefault="00C74DAC" w:rsidP="00C74DAC">
      <w:pPr>
        <w:shd w:val="clear" w:color="auto" w:fill="FCFCFC"/>
        <w:spacing w:after="100" w:afterAutospacing="1" w:line="240" w:lineRule="auto"/>
        <w:outlineLvl w:val="1"/>
        <w:rPr>
          <w:ins w:id="5" w:author="EKER Sibel" w:date="2021-01-06T17:45:00Z"/>
          <w:rFonts w:ascii="Georgia" w:eastAsia="Times New Roman" w:hAnsi="Georgia" w:cs="Arial"/>
          <w:b/>
          <w:bCs/>
          <w:color w:val="404040"/>
          <w:sz w:val="36"/>
          <w:szCs w:val="36"/>
          <w:lang w:eastAsia="en-AT"/>
        </w:rPr>
      </w:pPr>
      <w:r w:rsidRPr="00C74DAC">
        <w:rPr>
          <w:rFonts w:ascii="Georgia" w:eastAsia="Times New Roman" w:hAnsi="Georgia" w:cs="Arial"/>
          <w:b/>
          <w:bCs/>
          <w:color w:val="404040"/>
          <w:sz w:val="36"/>
          <w:szCs w:val="36"/>
          <w:lang w:eastAsia="en-AT"/>
        </w:rPr>
        <w:t>Slider Settings</w:t>
      </w:r>
    </w:p>
    <w:p w14:paraId="148FB345" w14:textId="6AAA746E" w:rsidR="002D466D" w:rsidRPr="002D466D" w:rsidRDefault="002D466D">
      <w:pPr>
        <w:pStyle w:val="Heading2"/>
        <w:pPrChange w:id="6" w:author="EKER Sibel" w:date="2021-01-06T17:45:00Z">
          <w:pPr>
            <w:shd w:val="clear" w:color="auto" w:fill="FCFCFC"/>
            <w:spacing w:after="100" w:afterAutospacing="1" w:line="240" w:lineRule="auto"/>
            <w:outlineLvl w:val="1"/>
          </w:pPr>
        </w:pPrChange>
      </w:pPr>
      <w:ins w:id="7" w:author="EKER Sibel" w:date="2021-01-06T17:45:00Z">
        <w:r>
          <w:t>Economic growth</w:t>
        </w:r>
      </w:ins>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3364"/>
        <w:gridCol w:w="1678"/>
        <w:gridCol w:w="1764"/>
        <w:gridCol w:w="1678"/>
      </w:tblGrid>
      <w:tr w:rsidR="00C74DAC" w:rsidRPr="00C74DAC" w:rsidDel="002D466D" w14:paraId="61BE90A3" w14:textId="1D1828D2" w:rsidTr="00C74DAC">
        <w:trPr>
          <w:tblHeader/>
          <w:del w:id="8" w:author="EKER Sibel" w:date="2021-01-06T17:45:00Z"/>
        </w:trPr>
        <w:tc>
          <w:tcPr>
            <w:tcW w:w="0" w:type="auto"/>
            <w:tcBorders>
              <w:top w:val="outset" w:sz="6" w:space="0" w:color="E1E4E5"/>
              <w:left w:val="outset" w:sz="2" w:space="0" w:color="E1E4E5"/>
              <w:bottom w:val="single" w:sz="12" w:space="0" w:color="E1E4E5"/>
              <w:right w:val="outset" w:sz="6" w:space="0" w:color="E1E4E5"/>
            </w:tcBorders>
            <w:noWrap/>
            <w:tcMar>
              <w:top w:w="120" w:type="dxa"/>
              <w:left w:w="240" w:type="dxa"/>
              <w:bottom w:w="120" w:type="dxa"/>
              <w:right w:w="240" w:type="dxa"/>
            </w:tcMar>
            <w:vAlign w:val="center"/>
            <w:hideMark/>
          </w:tcPr>
          <w:p w14:paraId="0FF68770" w14:textId="27529C3E" w:rsidR="00C74DAC" w:rsidRPr="00C74DAC" w:rsidDel="002D466D" w:rsidRDefault="00C74DAC" w:rsidP="00C74DAC">
            <w:pPr>
              <w:spacing w:after="0" w:line="240" w:lineRule="auto"/>
              <w:rPr>
                <w:del w:id="9" w:author="EKER Sibel" w:date="2021-01-06T17:45:00Z"/>
                <w:rFonts w:ascii="Georgia" w:eastAsia="Times New Roman" w:hAnsi="Georgia" w:cs="Arial"/>
                <w:color w:val="404040"/>
                <w:sz w:val="24"/>
                <w:szCs w:val="24"/>
                <w:lang w:eastAsia="en-AT"/>
              </w:rPr>
            </w:pPr>
          </w:p>
        </w:tc>
        <w:tc>
          <w:tcPr>
            <w:tcW w:w="0" w:type="auto"/>
            <w:tcBorders>
              <w:top w:val="outset" w:sz="6" w:space="0" w:color="E1E4E5"/>
              <w:left w:val="outset" w:sz="6" w:space="0" w:color="E1E4E5"/>
              <w:bottom w:val="single" w:sz="12" w:space="0" w:color="E1E4E5"/>
              <w:right w:val="outset" w:sz="6" w:space="0" w:color="E1E4E5"/>
            </w:tcBorders>
            <w:noWrap/>
            <w:tcMar>
              <w:top w:w="120" w:type="dxa"/>
              <w:left w:w="240" w:type="dxa"/>
              <w:bottom w:w="120" w:type="dxa"/>
              <w:right w:w="240" w:type="dxa"/>
            </w:tcMar>
            <w:vAlign w:val="center"/>
            <w:hideMark/>
          </w:tcPr>
          <w:p w14:paraId="7FB6879C" w14:textId="7ABA6625" w:rsidR="00C74DAC" w:rsidRPr="00C74DAC" w:rsidDel="002D466D" w:rsidRDefault="00C74DAC" w:rsidP="00C74DAC">
            <w:pPr>
              <w:spacing w:after="0" w:line="240" w:lineRule="auto"/>
              <w:jc w:val="center"/>
              <w:rPr>
                <w:del w:id="10" w:author="EKER Sibel" w:date="2021-01-06T17:45:00Z"/>
                <w:rFonts w:ascii="Times New Roman" w:eastAsia="Times New Roman" w:hAnsi="Times New Roman" w:cs="Times New Roman"/>
                <w:b/>
                <w:bCs/>
                <w:color w:val="000000"/>
                <w:lang w:eastAsia="en-AT"/>
              </w:rPr>
            </w:pPr>
            <w:del w:id="11" w:author="EKER Sibel" w:date="2021-01-06T17:45:00Z">
              <w:r w:rsidRPr="00C74DAC" w:rsidDel="002D466D">
                <w:rPr>
                  <w:rFonts w:ascii="Times New Roman" w:eastAsia="Times New Roman" w:hAnsi="Times New Roman" w:cs="Times New Roman"/>
                  <w:b/>
                  <w:bCs/>
                  <w:color w:val="000000"/>
                  <w:lang w:eastAsia="en-AT"/>
                </w:rPr>
                <w:delText>low growth</w:delText>
              </w:r>
            </w:del>
          </w:p>
        </w:tc>
        <w:tc>
          <w:tcPr>
            <w:tcW w:w="0" w:type="auto"/>
            <w:tcBorders>
              <w:top w:val="outset" w:sz="6" w:space="0" w:color="E1E4E5"/>
              <w:left w:val="outset" w:sz="6" w:space="0" w:color="E1E4E5"/>
              <w:bottom w:val="single" w:sz="12" w:space="0" w:color="E1E4E5"/>
              <w:right w:val="outset" w:sz="6" w:space="0" w:color="E1E4E5"/>
            </w:tcBorders>
            <w:noWrap/>
            <w:tcMar>
              <w:top w:w="120" w:type="dxa"/>
              <w:left w:w="240" w:type="dxa"/>
              <w:bottom w:w="120" w:type="dxa"/>
              <w:right w:w="240" w:type="dxa"/>
            </w:tcMar>
            <w:vAlign w:val="center"/>
            <w:hideMark/>
          </w:tcPr>
          <w:p w14:paraId="187D6728" w14:textId="462ED50C" w:rsidR="00C74DAC" w:rsidRPr="00C74DAC" w:rsidDel="002D466D" w:rsidRDefault="00C74DAC" w:rsidP="00C74DAC">
            <w:pPr>
              <w:spacing w:after="0" w:line="240" w:lineRule="auto"/>
              <w:jc w:val="center"/>
              <w:rPr>
                <w:del w:id="12" w:author="EKER Sibel" w:date="2021-01-06T17:45:00Z"/>
                <w:rFonts w:ascii="Times New Roman" w:eastAsia="Times New Roman" w:hAnsi="Times New Roman" w:cs="Times New Roman"/>
                <w:b/>
                <w:bCs/>
                <w:color w:val="000000"/>
                <w:lang w:eastAsia="en-AT"/>
              </w:rPr>
            </w:pPr>
            <w:del w:id="13" w:author="EKER Sibel" w:date="2021-01-06T17:45:00Z">
              <w:r w:rsidRPr="00C74DAC" w:rsidDel="002D466D">
                <w:rPr>
                  <w:rFonts w:ascii="Times New Roman" w:eastAsia="Times New Roman" w:hAnsi="Times New Roman" w:cs="Times New Roman"/>
                  <w:b/>
                  <w:bCs/>
                  <w:color w:val="000000"/>
                  <w:lang w:eastAsia="en-AT"/>
                </w:rPr>
                <w:delText>status quo</w:delText>
              </w:r>
            </w:del>
          </w:p>
        </w:tc>
        <w:tc>
          <w:tcPr>
            <w:tcW w:w="0" w:type="auto"/>
            <w:tcBorders>
              <w:top w:val="outset" w:sz="6" w:space="0" w:color="E1E4E5"/>
              <w:left w:val="outset" w:sz="6" w:space="0" w:color="E1E4E5"/>
              <w:bottom w:val="single" w:sz="12" w:space="0" w:color="E1E4E5"/>
              <w:right w:val="outset" w:sz="6" w:space="0" w:color="E1E4E5"/>
            </w:tcBorders>
            <w:noWrap/>
            <w:tcMar>
              <w:top w:w="120" w:type="dxa"/>
              <w:left w:w="240" w:type="dxa"/>
              <w:bottom w:w="120" w:type="dxa"/>
              <w:right w:w="240" w:type="dxa"/>
            </w:tcMar>
            <w:vAlign w:val="center"/>
            <w:hideMark/>
          </w:tcPr>
          <w:p w14:paraId="1DEB2A32" w14:textId="37F3BFF7" w:rsidR="00C74DAC" w:rsidRPr="00C74DAC" w:rsidDel="002D466D" w:rsidRDefault="00C74DAC" w:rsidP="00C74DAC">
            <w:pPr>
              <w:spacing w:after="0" w:line="240" w:lineRule="auto"/>
              <w:jc w:val="center"/>
              <w:rPr>
                <w:del w:id="14" w:author="EKER Sibel" w:date="2021-01-06T17:45:00Z"/>
                <w:rFonts w:ascii="Times New Roman" w:eastAsia="Times New Roman" w:hAnsi="Times New Roman" w:cs="Times New Roman"/>
                <w:b/>
                <w:bCs/>
                <w:color w:val="000000"/>
                <w:lang w:eastAsia="en-AT"/>
              </w:rPr>
            </w:pPr>
            <w:del w:id="15" w:author="EKER Sibel" w:date="2021-01-06T17:45:00Z">
              <w:r w:rsidRPr="00C74DAC" w:rsidDel="002D466D">
                <w:rPr>
                  <w:rFonts w:ascii="Times New Roman" w:eastAsia="Times New Roman" w:hAnsi="Times New Roman" w:cs="Times New Roman"/>
                  <w:b/>
                  <w:bCs/>
                  <w:color w:val="000000"/>
                  <w:lang w:eastAsia="en-AT"/>
                </w:rPr>
                <w:delText>high growth</w:delText>
              </w:r>
            </w:del>
          </w:p>
        </w:tc>
      </w:tr>
      <w:tr w:rsidR="00C74DAC" w:rsidRPr="00C74DAC" w:rsidDel="002D466D" w14:paraId="67A898A0" w14:textId="04E84D59" w:rsidTr="00C74DAC">
        <w:trPr>
          <w:del w:id="16" w:author="EKER Sibel" w:date="2021-01-06T17:45:00Z"/>
        </w:trPr>
        <w:tc>
          <w:tcPr>
            <w:tcW w:w="0" w:type="auto"/>
            <w:tcBorders>
              <w:top w:val="outset" w:sz="6" w:space="0" w:color="auto"/>
              <w:left w:val="single" w:sz="2"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14:paraId="66BF9A33" w14:textId="0F47EA2B" w:rsidR="00C74DAC" w:rsidRPr="00C74DAC" w:rsidDel="002D466D" w:rsidRDefault="00C74DAC" w:rsidP="00C74DAC">
            <w:pPr>
              <w:spacing w:after="0" w:line="240" w:lineRule="auto"/>
              <w:rPr>
                <w:del w:id="17" w:author="EKER Sibel" w:date="2021-01-06T17:45:00Z"/>
                <w:rFonts w:ascii="Times New Roman" w:eastAsia="Times New Roman" w:hAnsi="Times New Roman" w:cs="Times New Roman"/>
                <w:lang w:eastAsia="en-AT"/>
              </w:rPr>
            </w:pPr>
            <w:del w:id="18" w:author="EKER Sibel" w:date="2021-01-06T17:45:00Z">
              <w:r w:rsidRPr="00C74DAC" w:rsidDel="002D466D">
                <w:rPr>
                  <w:rFonts w:ascii="Times New Roman" w:eastAsia="Times New Roman" w:hAnsi="Times New Roman" w:cs="Times New Roman"/>
                  <w:lang w:eastAsia="en-AT"/>
                </w:rPr>
                <w:delText>Long-term GDP growth per year</w:delText>
              </w:r>
            </w:del>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14:paraId="5F8B8053" w14:textId="793113EB" w:rsidR="00C74DAC" w:rsidRPr="00C74DAC" w:rsidDel="002D466D" w:rsidRDefault="00C74DAC" w:rsidP="00C74DAC">
            <w:pPr>
              <w:spacing w:after="0" w:line="240" w:lineRule="auto"/>
              <w:rPr>
                <w:del w:id="19" w:author="EKER Sibel" w:date="2021-01-06T17:45:00Z"/>
                <w:rFonts w:ascii="Times New Roman" w:eastAsia="Times New Roman" w:hAnsi="Times New Roman" w:cs="Times New Roman"/>
                <w:lang w:eastAsia="en-AT"/>
              </w:rPr>
            </w:pPr>
            <w:del w:id="20" w:author="EKER Sibel" w:date="2021-01-06T17:45:00Z">
              <w:r w:rsidRPr="00C74DAC" w:rsidDel="002D466D">
                <w:rPr>
                  <w:rFonts w:ascii="Times New Roman" w:eastAsia="Times New Roman" w:hAnsi="Times New Roman" w:cs="Times New Roman"/>
                  <w:lang w:eastAsia="en-AT"/>
                </w:rPr>
                <w:delText>0.5% to 1.2%</w:delText>
              </w:r>
            </w:del>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14:paraId="05C6DC47" w14:textId="32D0059E" w:rsidR="00C74DAC" w:rsidRPr="00C74DAC" w:rsidDel="002D466D" w:rsidRDefault="00C74DAC" w:rsidP="00C74DAC">
            <w:pPr>
              <w:spacing w:after="0" w:line="240" w:lineRule="auto"/>
              <w:rPr>
                <w:del w:id="21" w:author="EKER Sibel" w:date="2021-01-06T17:45:00Z"/>
                <w:rFonts w:ascii="Times New Roman" w:eastAsia="Times New Roman" w:hAnsi="Times New Roman" w:cs="Times New Roman"/>
                <w:lang w:eastAsia="en-AT"/>
              </w:rPr>
            </w:pPr>
            <w:del w:id="22" w:author="EKER Sibel" w:date="2021-01-06T17:45:00Z">
              <w:r w:rsidRPr="00C74DAC" w:rsidDel="002D466D">
                <w:rPr>
                  <w:rFonts w:ascii="Times New Roman" w:eastAsia="Times New Roman" w:hAnsi="Times New Roman" w:cs="Times New Roman"/>
                  <w:b/>
                  <w:bCs/>
                  <w:lang w:eastAsia="en-AT"/>
                </w:rPr>
                <w:delText>1.2% to 1.9%</w:delText>
              </w:r>
            </w:del>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14:paraId="38FD4764" w14:textId="0979135B" w:rsidR="00C74DAC" w:rsidRPr="00C74DAC" w:rsidDel="002D466D" w:rsidRDefault="00C74DAC" w:rsidP="00C74DAC">
            <w:pPr>
              <w:spacing w:after="0" w:line="240" w:lineRule="auto"/>
              <w:rPr>
                <w:del w:id="23" w:author="EKER Sibel" w:date="2021-01-06T17:45:00Z"/>
                <w:rFonts w:ascii="Times New Roman" w:eastAsia="Times New Roman" w:hAnsi="Times New Roman" w:cs="Times New Roman"/>
                <w:lang w:eastAsia="en-AT"/>
              </w:rPr>
            </w:pPr>
            <w:del w:id="24" w:author="EKER Sibel" w:date="2021-01-06T17:45:00Z">
              <w:r w:rsidRPr="00C74DAC" w:rsidDel="002D466D">
                <w:rPr>
                  <w:rFonts w:ascii="Times New Roman" w:eastAsia="Times New Roman" w:hAnsi="Times New Roman" w:cs="Times New Roman"/>
                  <w:lang w:eastAsia="en-AT"/>
                </w:rPr>
                <w:delText>1.9% to 2.5%</w:delText>
              </w:r>
            </w:del>
          </w:p>
        </w:tc>
      </w:tr>
    </w:tbl>
    <w:p w14:paraId="1FDB495F" w14:textId="7DB8AA0C" w:rsidR="002D466D" w:rsidRDefault="002D466D" w:rsidP="002D466D">
      <w:pPr>
        <w:rPr>
          <w:ins w:id="25" w:author="EKER Sibel" w:date="2021-01-06T17:46:00Z"/>
          <w:lang w:eastAsia="en-AT"/>
        </w:rPr>
      </w:pPr>
    </w:p>
    <w:tbl>
      <w:tblPr>
        <w:tblW w:w="5000" w:type="pct"/>
        <w:tblCellMar>
          <w:left w:w="0" w:type="dxa"/>
          <w:right w:w="0" w:type="dxa"/>
        </w:tblCellMar>
        <w:tblLook w:val="0420" w:firstRow="1" w:lastRow="0" w:firstColumn="0" w:lastColumn="0" w:noHBand="0" w:noVBand="1"/>
      </w:tblPr>
      <w:tblGrid>
        <w:gridCol w:w="2506"/>
        <w:gridCol w:w="1996"/>
        <w:gridCol w:w="2252"/>
        <w:gridCol w:w="2252"/>
      </w:tblGrid>
      <w:tr w:rsidR="002D466D" w:rsidRPr="002D466D" w14:paraId="1C7EF555" w14:textId="77777777" w:rsidTr="002D466D">
        <w:trPr>
          <w:trHeight w:val="584"/>
          <w:ins w:id="26" w:author="EKER Sibel" w:date="2021-01-06T17:46:00Z"/>
        </w:trPr>
        <w:tc>
          <w:tcPr>
            <w:tcW w:w="139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2C5F970" w14:textId="77777777" w:rsidR="002D466D" w:rsidRPr="002D466D" w:rsidRDefault="002D466D" w:rsidP="002D466D">
            <w:pPr>
              <w:rPr>
                <w:ins w:id="27" w:author="EKER Sibel" w:date="2021-01-06T17:46:00Z"/>
                <w:rFonts w:ascii="Times New Roman" w:eastAsia="Times New Roman" w:hAnsi="Times New Roman" w:cs="Times New Roman"/>
                <w:lang w:eastAsia="en-AT"/>
              </w:rPr>
            </w:pPr>
          </w:p>
        </w:tc>
        <w:tc>
          <w:tcPr>
            <w:tcW w:w="110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FFF0458" w14:textId="77777777" w:rsidR="002D466D" w:rsidRPr="002D466D" w:rsidRDefault="002D466D" w:rsidP="002D466D">
            <w:pPr>
              <w:rPr>
                <w:ins w:id="28" w:author="EKER Sibel" w:date="2021-01-06T17:46:00Z"/>
                <w:rFonts w:ascii="Times New Roman" w:eastAsia="Times New Roman" w:hAnsi="Times New Roman" w:cs="Times New Roman"/>
                <w:b/>
                <w:bCs/>
                <w:lang w:eastAsia="en-AT"/>
              </w:rPr>
            </w:pPr>
            <w:ins w:id="29" w:author="EKER Sibel" w:date="2021-01-06T17:46:00Z">
              <w:r w:rsidRPr="002D466D">
                <w:rPr>
                  <w:rFonts w:ascii="Times New Roman" w:eastAsia="Times New Roman" w:hAnsi="Times New Roman" w:cs="Times New Roman"/>
                  <w:b/>
                  <w:bCs/>
                  <w:lang w:eastAsia="en-AT"/>
                </w:rPr>
                <w:t>low growth</w:t>
              </w:r>
            </w:ins>
          </w:p>
        </w:tc>
        <w:tc>
          <w:tcPr>
            <w:tcW w:w="125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55688D3" w14:textId="77777777" w:rsidR="002D466D" w:rsidRPr="002D466D" w:rsidRDefault="002D466D" w:rsidP="002D466D">
            <w:pPr>
              <w:rPr>
                <w:ins w:id="30" w:author="EKER Sibel" w:date="2021-01-06T17:46:00Z"/>
                <w:rFonts w:ascii="Times New Roman" w:eastAsia="Times New Roman" w:hAnsi="Times New Roman" w:cs="Times New Roman"/>
                <w:b/>
                <w:bCs/>
                <w:lang w:eastAsia="en-AT"/>
              </w:rPr>
            </w:pPr>
            <w:ins w:id="31" w:author="EKER Sibel" w:date="2021-01-06T17:46:00Z">
              <w:r w:rsidRPr="002D466D">
                <w:rPr>
                  <w:rFonts w:ascii="Times New Roman" w:eastAsia="Times New Roman" w:hAnsi="Times New Roman" w:cs="Times New Roman"/>
                  <w:b/>
                  <w:bCs/>
                  <w:lang w:eastAsia="en-AT"/>
                </w:rPr>
                <w:t>status quo</w:t>
              </w:r>
            </w:ins>
          </w:p>
        </w:tc>
        <w:tc>
          <w:tcPr>
            <w:tcW w:w="125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3CBCCDC" w14:textId="77777777" w:rsidR="002D466D" w:rsidRPr="002D466D" w:rsidRDefault="002D466D" w:rsidP="002D466D">
            <w:pPr>
              <w:rPr>
                <w:ins w:id="32" w:author="EKER Sibel" w:date="2021-01-06T17:46:00Z"/>
                <w:rFonts w:ascii="Times New Roman" w:eastAsia="Times New Roman" w:hAnsi="Times New Roman" w:cs="Times New Roman"/>
                <w:b/>
                <w:bCs/>
                <w:lang w:eastAsia="en-AT"/>
              </w:rPr>
            </w:pPr>
            <w:ins w:id="33" w:author="EKER Sibel" w:date="2021-01-06T17:46:00Z">
              <w:r w:rsidRPr="002D466D">
                <w:rPr>
                  <w:rFonts w:ascii="Times New Roman" w:eastAsia="Times New Roman" w:hAnsi="Times New Roman" w:cs="Times New Roman"/>
                  <w:b/>
                  <w:bCs/>
                  <w:lang w:eastAsia="en-AT"/>
                </w:rPr>
                <w:t>high growth</w:t>
              </w:r>
            </w:ins>
          </w:p>
        </w:tc>
      </w:tr>
      <w:tr w:rsidR="002D466D" w:rsidRPr="002D466D" w14:paraId="235BAC16" w14:textId="77777777" w:rsidTr="002D466D">
        <w:trPr>
          <w:trHeight w:val="584"/>
          <w:ins w:id="34" w:author="EKER Sibel" w:date="2021-01-06T17:46:00Z"/>
        </w:trPr>
        <w:tc>
          <w:tcPr>
            <w:tcW w:w="139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D967673" w14:textId="77777777" w:rsidR="002D466D" w:rsidRPr="002D466D" w:rsidRDefault="002D466D" w:rsidP="002D466D">
            <w:pPr>
              <w:rPr>
                <w:ins w:id="35" w:author="EKER Sibel" w:date="2021-01-06T17:46:00Z"/>
                <w:rFonts w:ascii="Times New Roman" w:eastAsia="Times New Roman" w:hAnsi="Times New Roman" w:cs="Times New Roman"/>
                <w:b/>
                <w:bCs/>
                <w:lang w:eastAsia="en-AT"/>
              </w:rPr>
            </w:pPr>
            <w:ins w:id="36" w:author="EKER Sibel" w:date="2021-01-06T17:46:00Z">
              <w:r w:rsidRPr="002D466D">
                <w:rPr>
                  <w:rFonts w:ascii="Times New Roman" w:eastAsia="Times New Roman" w:hAnsi="Times New Roman" w:cs="Times New Roman"/>
                  <w:b/>
                  <w:bCs/>
                  <w:lang w:eastAsia="en-AT"/>
                </w:rPr>
                <w:t>Long-term economic growth</w:t>
              </w:r>
            </w:ins>
          </w:p>
        </w:tc>
        <w:tc>
          <w:tcPr>
            <w:tcW w:w="110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04AF8F0" w14:textId="77777777" w:rsidR="002D466D" w:rsidRPr="002D466D" w:rsidRDefault="002D466D" w:rsidP="002D466D">
            <w:pPr>
              <w:rPr>
                <w:ins w:id="37" w:author="EKER Sibel" w:date="2021-01-06T17:46:00Z"/>
                <w:rFonts w:ascii="Times New Roman" w:eastAsia="Times New Roman" w:hAnsi="Times New Roman" w:cs="Times New Roman"/>
                <w:lang w:eastAsia="en-AT"/>
              </w:rPr>
            </w:pPr>
            <w:ins w:id="38" w:author="EKER Sibel" w:date="2021-01-06T17:46:00Z">
              <w:r w:rsidRPr="002D466D">
                <w:rPr>
                  <w:rFonts w:ascii="Times New Roman" w:eastAsia="Times New Roman" w:hAnsi="Times New Roman" w:cs="Times New Roman"/>
                  <w:lang w:eastAsia="en-AT"/>
                </w:rPr>
                <w:t>0.5% to 1.1%</w:t>
              </w:r>
            </w:ins>
          </w:p>
        </w:tc>
        <w:tc>
          <w:tcPr>
            <w:tcW w:w="125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73CDCE3" w14:textId="77777777" w:rsidR="002D466D" w:rsidRPr="002D466D" w:rsidRDefault="002D466D" w:rsidP="002D466D">
            <w:pPr>
              <w:rPr>
                <w:ins w:id="39" w:author="EKER Sibel" w:date="2021-01-06T17:46:00Z"/>
                <w:rFonts w:ascii="Times New Roman" w:eastAsia="Times New Roman" w:hAnsi="Times New Roman" w:cs="Times New Roman"/>
                <w:lang w:eastAsia="en-AT"/>
              </w:rPr>
            </w:pPr>
            <w:ins w:id="40" w:author="EKER Sibel" w:date="2021-01-06T17:46:00Z">
              <w:r w:rsidRPr="002D466D">
                <w:rPr>
                  <w:rFonts w:ascii="Times New Roman" w:eastAsia="Times New Roman" w:hAnsi="Times New Roman" w:cs="Times New Roman"/>
                  <w:lang w:eastAsia="en-AT"/>
                </w:rPr>
                <w:t>1.2% to 1.8%</w:t>
              </w:r>
            </w:ins>
          </w:p>
        </w:tc>
        <w:tc>
          <w:tcPr>
            <w:tcW w:w="125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4F2D82A" w14:textId="77777777" w:rsidR="002D466D" w:rsidRPr="002D466D" w:rsidRDefault="002D466D" w:rsidP="002D466D">
            <w:pPr>
              <w:rPr>
                <w:ins w:id="41" w:author="EKER Sibel" w:date="2021-01-06T17:46:00Z"/>
                <w:rFonts w:ascii="Times New Roman" w:eastAsia="Times New Roman" w:hAnsi="Times New Roman" w:cs="Times New Roman"/>
                <w:lang w:eastAsia="en-AT"/>
              </w:rPr>
            </w:pPr>
            <w:ins w:id="42" w:author="EKER Sibel" w:date="2021-01-06T17:46:00Z">
              <w:r w:rsidRPr="002D466D">
                <w:rPr>
                  <w:rFonts w:ascii="Times New Roman" w:eastAsia="Times New Roman" w:hAnsi="Times New Roman" w:cs="Times New Roman"/>
                  <w:lang w:eastAsia="en-AT"/>
                </w:rPr>
                <w:t>1.9% to 2.5%</w:t>
              </w:r>
            </w:ins>
          </w:p>
        </w:tc>
      </w:tr>
      <w:tr w:rsidR="002D466D" w:rsidRPr="002D466D" w14:paraId="170DDDCF" w14:textId="77777777" w:rsidTr="002D466D">
        <w:trPr>
          <w:trHeight w:val="584"/>
          <w:ins w:id="43" w:author="EKER Sibel" w:date="2021-01-06T17:46:00Z"/>
        </w:trPr>
        <w:tc>
          <w:tcPr>
            <w:tcW w:w="139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EE57FF8" w14:textId="77777777" w:rsidR="002D466D" w:rsidRPr="002D466D" w:rsidRDefault="002D466D" w:rsidP="002D466D">
            <w:pPr>
              <w:rPr>
                <w:ins w:id="44" w:author="EKER Sibel" w:date="2021-01-06T17:46:00Z"/>
                <w:rFonts w:ascii="Times New Roman" w:eastAsia="Times New Roman" w:hAnsi="Times New Roman" w:cs="Times New Roman"/>
                <w:b/>
                <w:bCs/>
                <w:lang w:eastAsia="en-AT"/>
              </w:rPr>
            </w:pPr>
            <w:ins w:id="45" w:author="EKER Sibel" w:date="2021-01-06T17:46:00Z">
              <w:r w:rsidRPr="002D466D">
                <w:rPr>
                  <w:rFonts w:ascii="Times New Roman" w:eastAsia="Times New Roman" w:hAnsi="Times New Roman" w:cs="Times New Roman"/>
                  <w:b/>
                  <w:bCs/>
                  <w:lang w:eastAsia="en-AT"/>
                </w:rPr>
                <w:t>Near-term economic growth</w:t>
              </w:r>
            </w:ins>
          </w:p>
        </w:tc>
        <w:tc>
          <w:tcPr>
            <w:tcW w:w="110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56AF482" w14:textId="77777777" w:rsidR="002D466D" w:rsidRPr="002D466D" w:rsidRDefault="002D466D" w:rsidP="002D466D">
            <w:pPr>
              <w:rPr>
                <w:ins w:id="46" w:author="EKER Sibel" w:date="2021-01-06T17:46:00Z"/>
                <w:rFonts w:ascii="Times New Roman" w:eastAsia="Times New Roman" w:hAnsi="Times New Roman" w:cs="Times New Roman"/>
                <w:lang w:eastAsia="en-AT"/>
              </w:rPr>
            </w:pPr>
            <w:ins w:id="47" w:author="EKER Sibel" w:date="2021-01-06T17:46:00Z">
              <w:r w:rsidRPr="002D466D">
                <w:rPr>
                  <w:rFonts w:ascii="Times New Roman" w:eastAsia="Times New Roman" w:hAnsi="Times New Roman" w:cs="Times New Roman"/>
                  <w:lang w:eastAsia="en-AT"/>
                </w:rPr>
                <w:t>1.7% to 2.1%</w:t>
              </w:r>
            </w:ins>
          </w:p>
        </w:tc>
        <w:tc>
          <w:tcPr>
            <w:tcW w:w="125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332E788" w14:textId="77777777" w:rsidR="002D466D" w:rsidRPr="002D466D" w:rsidRDefault="002D466D" w:rsidP="002D466D">
            <w:pPr>
              <w:rPr>
                <w:ins w:id="48" w:author="EKER Sibel" w:date="2021-01-06T17:46:00Z"/>
                <w:rFonts w:ascii="Times New Roman" w:eastAsia="Times New Roman" w:hAnsi="Times New Roman" w:cs="Times New Roman"/>
                <w:lang w:eastAsia="en-AT"/>
              </w:rPr>
            </w:pPr>
            <w:ins w:id="49" w:author="EKER Sibel" w:date="2021-01-06T17:46:00Z">
              <w:r w:rsidRPr="002D466D">
                <w:rPr>
                  <w:rFonts w:ascii="Times New Roman" w:eastAsia="Times New Roman" w:hAnsi="Times New Roman" w:cs="Times New Roman"/>
                  <w:lang w:eastAsia="en-AT"/>
                </w:rPr>
                <w:t>2.2% to 2.9%</w:t>
              </w:r>
            </w:ins>
          </w:p>
        </w:tc>
        <w:tc>
          <w:tcPr>
            <w:tcW w:w="125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2E9311D" w14:textId="77777777" w:rsidR="002D466D" w:rsidRPr="002D466D" w:rsidRDefault="002D466D" w:rsidP="002D466D">
            <w:pPr>
              <w:rPr>
                <w:ins w:id="50" w:author="EKER Sibel" w:date="2021-01-06T17:46:00Z"/>
                <w:rFonts w:ascii="Times New Roman" w:eastAsia="Times New Roman" w:hAnsi="Times New Roman" w:cs="Times New Roman"/>
                <w:lang w:eastAsia="en-AT"/>
              </w:rPr>
            </w:pPr>
            <w:ins w:id="51" w:author="EKER Sibel" w:date="2021-01-06T17:46:00Z">
              <w:r w:rsidRPr="002D466D">
                <w:rPr>
                  <w:rFonts w:ascii="Times New Roman" w:eastAsia="Times New Roman" w:hAnsi="Times New Roman" w:cs="Times New Roman"/>
                  <w:lang w:eastAsia="en-AT"/>
                </w:rPr>
                <w:t>3.0% to 3.7%</w:t>
              </w:r>
            </w:ins>
          </w:p>
        </w:tc>
      </w:tr>
    </w:tbl>
    <w:p w14:paraId="30609B13" w14:textId="6D07E9A5" w:rsidR="002D466D" w:rsidRDefault="002D466D" w:rsidP="002D466D">
      <w:pPr>
        <w:rPr>
          <w:ins w:id="52" w:author="EKER Sibel" w:date="2021-01-06T17:47:00Z"/>
          <w:lang w:eastAsia="en-AT"/>
        </w:rPr>
      </w:pPr>
    </w:p>
    <w:p w14:paraId="639B570D" w14:textId="285EF2A7" w:rsidR="002D466D" w:rsidRDefault="002D466D" w:rsidP="002D466D">
      <w:pPr>
        <w:pStyle w:val="Heading2"/>
        <w:rPr>
          <w:ins w:id="53" w:author="EKER Sibel" w:date="2021-01-06T17:48:00Z"/>
        </w:rPr>
      </w:pPr>
      <w:ins w:id="54" w:author="EKER Sibel" w:date="2021-01-06T17:47:00Z">
        <w:r w:rsidRPr="002D466D">
          <w:t>Impact of climate change</w:t>
        </w:r>
      </w:ins>
    </w:p>
    <w:p w14:paraId="6B25015E" w14:textId="1DFCB5FB" w:rsidR="002D466D" w:rsidRPr="00903A5E" w:rsidRDefault="00582256" w:rsidP="00903A5E">
      <w:pPr>
        <w:rPr>
          <w:ins w:id="55" w:author="EKER Sibel" w:date="2021-01-06T17:50:00Z"/>
          <w:rFonts w:ascii="Arial" w:hAnsi="Arial" w:cs="Arial"/>
          <w:sz w:val="24"/>
          <w:szCs w:val="24"/>
          <w:rPrChange w:id="56" w:author="Sibel Eker" w:date="2021-01-21T10:17:00Z">
            <w:rPr>
              <w:ins w:id="57" w:author="EKER Sibel" w:date="2021-01-06T17:50:00Z"/>
            </w:rPr>
          </w:rPrChange>
        </w:rPr>
      </w:pPr>
      <w:ins w:id="58" w:author="Sibel Eker" w:date="2021-01-21T10:04:00Z">
        <w:r w:rsidRPr="00903A5E">
          <w:rPr>
            <w:rFonts w:ascii="Arial" w:hAnsi="Arial" w:cs="Arial"/>
            <w:sz w:val="24"/>
            <w:szCs w:val="24"/>
            <w:lang w:val="en-US"/>
          </w:rPr>
          <w:t>Climate change is expec</w:t>
        </w:r>
      </w:ins>
      <w:ins w:id="59" w:author="Sibel Eker" w:date="2021-01-21T10:05:00Z">
        <w:r w:rsidRPr="00903A5E">
          <w:rPr>
            <w:rFonts w:ascii="Arial" w:hAnsi="Arial" w:cs="Arial"/>
            <w:sz w:val="24"/>
            <w:szCs w:val="24"/>
            <w:lang w:val="en-US"/>
          </w:rPr>
          <w:t xml:space="preserve">ted to have multiple adverse effects on the economy, such as </w:t>
        </w:r>
      </w:ins>
      <w:ins w:id="60" w:author="Sibel Eker" w:date="2021-01-21T10:04:00Z">
        <w:r w:rsidRPr="00903A5E">
          <w:rPr>
            <w:rFonts w:ascii="Arial" w:hAnsi="Arial" w:cs="Arial"/>
            <w:sz w:val="24"/>
            <w:szCs w:val="24"/>
          </w:rPr>
          <w:t>decreased investment in goods and service</w:t>
        </w:r>
      </w:ins>
      <w:ins w:id="61" w:author="Sibel Eker" w:date="2021-01-21T10:05:00Z">
        <w:r w:rsidRPr="00903A5E">
          <w:rPr>
            <w:rFonts w:ascii="Arial" w:hAnsi="Arial" w:cs="Arial"/>
            <w:sz w:val="24"/>
            <w:szCs w:val="24"/>
            <w:lang w:val="en-US"/>
          </w:rPr>
          <w:t>s</w:t>
        </w:r>
      </w:ins>
      <w:ins w:id="62" w:author="Sibel Eker" w:date="2021-01-21T10:04:00Z">
        <w:r w:rsidRPr="00903A5E">
          <w:rPr>
            <w:rFonts w:ascii="Arial" w:hAnsi="Arial" w:cs="Arial"/>
            <w:sz w:val="24"/>
            <w:szCs w:val="24"/>
          </w:rPr>
          <w:t xml:space="preserve"> due to the cost of responding to changes in extreme weather events, sea level rise, desertification, crop yield decreases, flooding, and resulting migration.</w:t>
        </w:r>
        <w:r w:rsidRPr="00903A5E">
          <w:rPr>
            <w:rFonts w:ascii="Arial" w:hAnsi="Arial" w:cs="Arial"/>
            <w:sz w:val="24"/>
            <w:szCs w:val="24"/>
            <w:lang w:val="en-US"/>
          </w:rPr>
          <w:t xml:space="preserve"> </w:t>
        </w:r>
      </w:ins>
      <w:ins w:id="63" w:author="EKER Sibel" w:date="2021-01-06T17:48:00Z">
        <w:r w:rsidR="002D466D" w:rsidRPr="00903A5E">
          <w:rPr>
            <w:rFonts w:ascii="Arial" w:hAnsi="Arial" w:cs="Arial"/>
            <w:sz w:val="24"/>
            <w:szCs w:val="24"/>
          </w:rPr>
          <w:t>Several economists</w:t>
        </w:r>
      </w:ins>
      <w:ins w:id="64" w:author="Sibel Eker" w:date="2021-01-21T10:05:00Z">
        <w:r w:rsidRPr="00903A5E">
          <w:rPr>
            <w:rFonts w:ascii="Arial" w:hAnsi="Arial" w:cs="Arial"/>
            <w:sz w:val="24"/>
            <w:szCs w:val="24"/>
            <w:lang w:val="en-US"/>
          </w:rPr>
          <w:t xml:space="preserve"> formulated this impact as a percentage reduction on global </w:t>
        </w:r>
      </w:ins>
      <w:proofErr w:type="gramStart"/>
      <w:ins w:id="65" w:author="Sibel Eker" w:date="2021-01-21T10:06:00Z">
        <w:r w:rsidRPr="00903A5E">
          <w:rPr>
            <w:rFonts w:ascii="Arial" w:hAnsi="Arial" w:cs="Arial"/>
            <w:sz w:val="24"/>
            <w:szCs w:val="24"/>
            <w:lang w:val="en-US"/>
          </w:rPr>
          <w:t>GDP,</w:t>
        </w:r>
      </w:ins>
      <w:ins w:id="66" w:author="EKER Sibel" w:date="2021-01-06T17:48:00Z">
        <w:r w:rsidR="002D466D" w:rsidRPr="00903A5E">
          <w:rPr>
            <w:rFonts w:ascii="Arial" w:hAnsi="Arial" w:cs="Arial"/>
            <w:sz w:val="24"/>
            <w:szCs w:val="24"/>
          </w:rPr>
          <w:t xml:space="preserve"> </w:t>
        </w:r>
      </w:ins>
      <w:ins w:id="67" w:author="Sibel Eker" w:date="2021-01-21T10:06:00Z">
        <w:r w:rsidRPr="00903A5E">
          <w:rPr>
            <w:rFonts w:ascii="Arial" w:hAnsi="Arial" w:cs="Arial"/>
            <w:sz w:val="24"/>
            <w:szCs w:val="24"/>
            <w:lang w:val="en-US"/>
          </w:rPr>
          <w:t>and</w:t>
        </w:r>
        <w:proofErr w:type="gramEnd"/>
        <w:r w:rsidRPr="00903A5E">
          <w:rPr>
            <w:rFonts w:ascii="Arial" w:hAnsi="Arial" w:cs="Arial"/>
            <w:sz w:val="24"/>
            <w:szCs w:val="24"/>
            <w:lang w:val="en-US"/>
          </w:rPr>
          <w:t xml:space="preserve"> </w:t>
        </w:r>
      </w:ins>
      <w:ins w:id="68" w:author="EKER Sibel" w:date="2021-01-06T17:48:00Z">
        <w:r w:rsidR="002D466D" w:rsidRPr="00903A5E">
          <w:rPr>
            <w:rFonts w:ascii="Arial" w:hAnsi="Arial" w:cs="Arial"/>
            <w:sz w:val="24"/>
            <w:szCs w:val="24"/>
          </w:rPr>
          <w:t xml:space="preserve">estimated </w:t>
        </w:r>
      </w:ins>
      <w:ins w:id="69" w:author="Sibel Eker" w:date="2021-01-21T10:06:00Z">
        <w:r w:rsidRPr="00903A5E">
          <w:rPr>
            <w:rFonts w:ascii="Arial" w:hAnsi="Arial" w:cs="Arial"/>
            <w:sz w:val="24"/>
            <w:szCs w:val="24"/>
            <w:lang w:val="en-US"/>
          </w:rPr>
          <w:t>it</w:t>
        </w:r>
      </w:ins>
      <w:ins w:id="70" w:author="EKER Sibel" w:date="2021-01-06T17:48:00Z">
        <w:del w:id="71" w:author="Sibel Eker" w:date="2021-01-21T10:06:00Z">
          <w:r w:rsidR="002D466D" w:rsidRPr="00903A5E" w:rsidDel="00582256">
            <w:rPr>
              <w:rFonts w:ascii="Arial" w:hAnsi="Arial" w:cs="Arial"/>
              <w:sz w:val="24"/>
              <w:szCs w:val="24"/>
            </w:rPr>
            <w:delText xml:space="preserve">the impact of climate change on GDP </w:delText>
          </w:r>
        </w:del>
        <w:r w:rsidR="002D466D" w:rsidRPr="00903A5E">
          <w:rPr>
            <w:rFonts w:ascii="Arial" w:hAnsi="Arial" w:cs="Arial"/>
            <w:sz w:val="24"/>
            <w:szCs w:val="24"/>
          </w:rPr>
          <w:t xml:space="preserve">as a function of temperature change. The four main functions in the literature are from </w:t>
        </w:r>
        <w:commentRangeStart w:id="72"/>
        <w:r w:rsidR="002D466D" w:rsidRPr="00903A5E">
          <w:rPr>
            <w:rFonts w:ascii="Arial" w:hAnsi="Arial" w:cs="Arial"/>
            <w:sz w:val="24"/>
            <w:szCs w:val="24"/>
          </w:rPr>
          <w:fldChar w:fldCharType="begin"/>
        </w:r>
        <w:r w:rsidR="002D466D" w:rsidRPr="00903A5E">
          <w:rPr>
            <w:rFonts w:ascii="Arial" w:hAnsi="Arial" w:cs="Arial"/>
            <w:sz w:val="24"/>
            <w:szCs w:val="24"/>
          </w:rPr>
          <w:instrText xml:space="preserve"> HYPERLINK "https://www.pnas.org/content/114/7/1518.short" </w:instrText>
        </w:r>
        <w:r w:rsidR="002D466D" w:rsidRPr="00903A5E">
          <w:rPr>
            <w:rFonts w:ascii="Arial" w:hAnsi="Arial" w:cs="Arial"/>
            <w:sz w:val="24"/>
            <w:szCs w:val="24"/>
          </w:rPr>
          <w:fldChar w:fldCharType="separate"/>
        </w:r>
        <w:r w:rsidR="002D466D" w:rsidRPr="00903A5E">
          <w:rPr>
            <w:rFonts w:ascii="Arial" w:hAnsi="Arial" w:cs="Arial"/>
            <w:sz w:val="24"/>
            <w:szCs w:val="24"/>
          </w:rPr>
          <w:t>Nordhaus (2017)</w:t>
        </w:r>
        <w:r w:rsidR="002D466D" w:rsidRPr="00903A5E">
          <w:rPr>
            <w:rFonts w:ascii="Arial" w:hAnsi="Arial" w:cs="Arial"/>
            <w:sz w:val="24"/>
            <w:szCs w:val="24"/>
          </w:rPr>
          <w:fldChar w:fldCharType="end"/>
        </w:r>
        <w:r w:rsidR="002D466D" w:rsidRPr="00903A5E">
          <w:rPr>
            <w:rFonts w:ascii="Arial" w:hAnsi="Arial" w:cs="Arial"/>
            <w:sz w:val="24"/>
            <w:szCs w:val="24"/>
          </w:rPr>
          <w:t xml:space="preserve">, </w:t>
        </w:r>
        <w:r w:rsidR="002D466D" w:rsidRPr="00903A5E">
          <w:rPr>
            <w:rFonts w:ascii="Arial" w:hAnsi="Arial" w:cs="Arial"/>
            <w:sz w:val="24"/>
            <w:szCs w:val="24"/>
          </w:rPr>
          <w:fldChar w:fldCharType="begin"/>
        </w:r>
        <w:r w:rsidR="002D466D" w:rsidRPr="00903A5E">
          <w:rPr>
            <w:rFonts w:ascii="Arial" w:hAnsi="Arial" w:cs="Arial"/>
            <w:sz w:val="24"/>
            <w:szCs w:val="24"/>
          </w:rPr>
          <w:instrText xml:space="preserve"> HYPERLINK "https://scholar.harvard.edu/files/weitzman/files/ghgtargetsinsuranceagainst.pdf" </w:instrText>
        </w:r>
        <w:r w:rsidR="002D466D" w:rsidRPr="00903A5E">
          <w:rPr>
            <w:rFonts w:ascii="Arial" w:hAnsi="Arial" w:cs="Arial"/>
            <w:sz w:val="24"/>
            <w:szCs w:val="24"/>
          </w:rPr>
          <w:fldChar w:fldCharType="separate"/>
        </w:r>
        <w:r w:rsidR="002D466D" w:rsidRPr="00903A5E">
          <w:rPr>
            <w:rFonts w:ascii="Arial" w:hAnsi="Arial" w:cs="Arial"/>
            <w:sz w:val="24"/>
            <w:szCs w:val="24"/>
          </w:rPr>
          <w:t>Weitzman (2012)</w:t>
        </w:r>
        <w:r w:rsidR="002D466D" w:rsidRPr="00903A5E">
          <w:rPr>
            <w:rFonts w:ascii="Arial" w:hAnsi="Arial" w:cs="Arial"/>
            <w:sz w:val="24"/>
            <w:szCs w:val="24"/>
          </w:rPr>
          <w:fldChar w:fldCharType="end"/>
        </w:r>
        <w:r w:rsidR="002D466D" w:rsidRPr="00903A5E">
          <w:rPr>
            <w:rFonts w:ascii="Arial" w:hAnsi="Arial" w:cs="Arial"/>
            <w:sz w:val="24"/>
            <w:szCs w:val="24"/>
          </w:rPr>
          <w:t xml:space="preserve">, </w:t>
        </w:r>
        <w:r w:rsidR="002D466D" w:rsidRPr="00903A5E">
          <w:rPr>
            <w:rFonts w:ascii="Arial" w:hAnsi="Arial" w:cs="Arial"/>
            <w:sz w:val="24"/>
            <w:szCs w:val="24"/>
          </w:rPr>
          <w:fldChar w:fldCharType="begin"/>
        </w:r>
        <w:r w:rsidR="002D466D" w:rsidRPr="00903A5E">
          <w:rPr>
            <w:rFonts w:ascii="Arial" w:hAnsi="Arial" w:cs="Arial"/>
            <w:sz w:val="24"/>
            <w:szCs w:val="24"/>
          </w:rPr>
          <w:instrText xml:space="preserve"> HYPERLINK "https://onlinelibrary.wiley.com/doi/full/10.1111/ecoj.12188" </w:instrText>
        </w:r>
        <w:r w:rsidR="002D466D" w:rsidRPr="00903A5E">
          <w:rPr>
            <w:rFonts w:ascii="Arial" w:hAnsi="Arial" w:cs="Arial"/>
            <w:sz w:val="24"/>
            <w:szCs w:val="24"/>
          </w:rPr>
          <w:fldChar w:fldCharType="separate"/>
        </w:r>
        <w:r w:rsidR="002D466D" w:rsidRPr="00903A5E">
          <w:rPr>
            <w:rFonts w:ascii="Arial" w:hAnsi="Arial" w:cs="Arial"/>
            <w:sz w:val="24"/>
            <w:szCs w:val="24"/>
          </w:rPr>
          <w:t>Dietz &amp; Stern (2015)</w:t>
        </w:r>
        <w:r w:rsidR="002D466D" w:rsidRPr="00903A5E">
          <w:rPr>
            <w:rFonts w:ascii="Arial" w:hAnsi="Arial" w:cs="Arial"/>
            <w:sz w:val="24"/>
            <w:szCs w:val="24"/>
          </w:rPr>
          <w:fldChar w:fldCharType="end"/>
        </w:r>
        <w:r w:rsidR="002D466D" w:rsidRPr="00903A5E">
          <w:rPr>
            <w:rFonts w:ascii="Arial" w:hAnsi="Arial" w:cs="Arial"/>
            <w:sz w:val="24"/>
            <w:szCs w:val="24"/>
          </w:rPr>
          <w:t xml:space="preserve"> and </w:t>
        </w:r>
        <w:r w:rsidR="002D466D" w:rsidRPr="00903A5E">
          <w:rPr>
            <w:rFonts w:ascii="Arial" w:hAnsi="Arial" w:cs="Arial"/>
            <w:sz w:val="24"/>
            <w:szCs w:val="24"/>
          </w:rPr>
          <w:fldChar w:fldCharType="begin"/>
        </w:r>
        <w:r w:rsidR="002D466D" w:rsidRPr="00903A5E">
          <w:rPr>
            <w:rFonts w:ascii="Arial" w:hAnsi="Arial" w:cs="Arial"/>
            <w:sz w:val="24"/>
            <w:szCs w:val="24"/>
          </w:rPr>
          <w:instrText xml:space="preserve"> HYPERLINK "https://www.nature.com/articles/nature15725" </w:instrText>
        </w:r>
        <w:r w:rsidR="002D466D" w:rsidRPr="00903A5E">
          <w:rPr>
            <w:rFonts w:ascii="Arial" w:hAnsi="Arial" w:cs="Arial"/>
            <w:sz w:val="24"/>
            <w:szCs w:val="24"/>
          </w:rPr>
          <w:fldChar w:fldCharType="separate"/>
        </w:r>
        <w:r w:rsidR="002D466D" w:rsidRPr="00903A5E">
          <w:rPr>
            <w:rFonts w:ascii="Arial" w:hAnsi="Arial" w:cs="Arial"/>
            <w:sz w:val="24"/>
            <w:szCs w:val="24"/>
          </w:rPr>
          <w:t>Burke et al (2015)</w:t>
        </w:r>
        <w:r w:rsidR="002D466D" w:rsidRPr="00903A5E">
          <w:rPr>
            <w:rFonts w:ascii="Arial" w:hAnsi="Arial" w:cs="Arial"/>
            <w:sz w:val="24"/>
            <w:szCs w:val="24"/>
          </w:rPr>
          <w:fldChar w:fldCharType="end"/>
        </w:r>
      </w:ins>
      <w:commentRangeEnd w:id="72"/>
      <w:ins w:id="73" w:author="EKER Sibel" w:date="2021-01-06T17:49:00Z">
        <w:r w:rsidR="002D466D" w:rsidRPr="00903A5E">
          <w:rPr>
            <w:rStyle w:val="CommentReference"/>
            <w:rFonts w:ascii="Arial" w:hAnsi="Arial" w:cs="Arial"/>
            <w:sz w:val="24"/>
            <w:szCs w:val="24"/>
          </w:rPr>
          <w:commentReference w:id="72"/>
        </w:r>
      </w:ins>
      <w:ins w:id="74" w:author="EKER Sibel" w:date="2021-01-06T17:48:00Z">
        <w:r w:rsidR="002D466D" w:rsidRPr="00903A5E">
          <w:rPr>
            <w:rFonts w:ascii="Arial" w:hAnsi="Arial" w:cs="Arial"/>
            <w:sz w:val="24"/>
            <w:szCs w:val="24"/>
          </w:rPr>
          <w:t>. You can</w:t>
        </w:r>
      </w:ins>
      <w:ins w:id="75" w:author="Sibel Eker" w:date="2021-01-21T09:58:00Z">
        <w:r w:rsidRPr="00903A5E">
          <w:rPr>
            <w:rFonts w:ascii="Arial" w:hAnsi="Arial" w:cs="Arial"/>
            <w:sz w:val="24"/>
            <w:szCs w:val="24"/>
            <w:lang w:val="en-US"/>
          </w:rPr>
          <w:t xml:space="preserve"> see their estimates </w:t>
        </w:r>
      </w:ins>
      <w:ins w:id="76" w:author="Sibel Eker" w:date="2021-01-21T09:59:00Z">
        <w:r w:rsidRPr="00903A5E">
          <w:rPr>
            <w:rFonts w:ascii="Arial" w:hAnsi="Arial" w:cs="Arial"/>
            <w:sz w:val="24"/>
            <w:szCs w:val="24"/>
          </w:rPr>
          <w:t xml:space="preserve">for </w:t>
        </w:r>
        <w:r w:rsidRPr="00903A5E">
          <w:rPr>
            <w:rFonts w:ascii="Arial" w:hAnsi="Arial" w:cs="Arial"/>
            <w:sz w:val="24"/>
            <w:szCs w:val="24"/>
            <w:lang w:val="en-US"/>
          </w:rPr>
          <w:t>economic damage</w:t>
        </w:r>
        <w:r w:rsidRPr="00903A5E">
          <w:rPr>
            <w:rFonts w:ascii="Arial" w:hAnsi="Arial" w:cs="Arial"/>
            <w:sz w:val="24"/>
            <w:szCs w:val="24"/>
          </w:rPr>
          <w:t xml:space="preserve"> </w:t>
        </w:r>
      </w:ins>
      <w:ins w:id="77" w:author="Sibel Eker" w:date="2021-01-21T09:58:00Z">
        <w:r w:rsidRPr="00903A5E">
          <w:rPr>
            <w:rFonts w:ascii="Arial" w:hAnsi="Arial" w:cs="Arial"/>
            <w:sz w:val="24"/>
            <w:szCs w:val="24"/>
            <w:lang w:val="en-US"/>
          </w:rPr>
          <w:t xml:space="preserve">in the </w:t>
        </w:r>
        <w:r w:rsidRPr="00903A5E">
          <w:rPr>
            <w:rFonts w:ascii="Arial" w:hAnsi="Arial" w:cs="Arial"/>
            <w:b/>
            <w:bCs/>
            <w:sz w:val="24"/>
            <w:szCs w:val="24"/>
            <w:lang w:val="en-US"/>
            <w:rPrChange w:id="78" w:author="Sibel Eker" w:date="2021-01-21T10:17:00Z">
              <w:rPr>
                <w:rFonts w:ascii="Arial" w:hAnsi="Arial" w:cs="Arial"/>
                <w:color w:val="404040"/>
                <w:lang w:val="en-US"/>
              </w:rPr>
            </w:rPrChange>
          </w:rPr>
          <w:t>Reduction in GDP vs Temperature</w:t>
        </w:r>
      </w:ins>
      <w:ins w:id="79" w:author="Sibel Eker" w:date="2021-01-21T09:59:00Z">
        <w:r w:rsidRPr="00903A5E">
          <w:rPr>
            <w:rFonts w:ascii="Arial" w:hAnsi="Arial" w:cs="Arial"/>
            <w:sz w:val="24"/>
            <w:szCs w:val="24"/>
            <w:lang w:val="en-US"/>
            <w:rPrChange w:id="80" w:author="Sibel Eker" w:date="2021-01-21T10:17:00Z">
              <w:rPr>
                <w:lang w:val="en-US"/>
              </w:rPr>
            </w:rPrChange>
          </w:rPr>
          <w:t xml:space="preserve"> </w:t>
        </w:r>
        <w:proofErr w:type="gramStart"/>
        <w:r w:rsidRPr="00903A5E">
          <w:rPr>
            <w:rFonts w:ascii="Arial" w:hAnsi="Arial" w:cs="Arial"/>
            <w:sz w:val="24"/>
            <w:szCs w:val="24"/>
            <w:lang w:val="en-US"/>
            <w:rPrChange w:id="81" w:author="Sibel Eker" w:date="2021-01-21T10:17:00Z">
              <w:rPr>
                <w:lang w:val="en-US"/>
              </w:rPr>
            </w:rPrChange>
          </w:rPr>
          <w:t>graph, and</w:t>
        </w:r>
      </w:ins>
      <w:proofErr w:type="gramEnd"/>
      <w:ins w:id="82" w:author="EKER Sibel" w:date="2021-01-06T17:48:00Z">
        <w:r w:rsidR="002D466D" w:rsidRPr="00903A5E">
          <w:rPr>
            <w:rFonts w:ascii="Arial" w:hAnsi="Arial" w:cs="Arial"/>
            <w:sz w:val="24"/>
            <w:szCs w:val="24"/>
            <w:rPrChange w:id="83" w:author="Sibel Eker" w:date="2021-01-21T10:17:00Z">
              <w:rPr/>
            </w:rPrChange>
          </w:rPr>
          <w:t xml:space="preserve"> replicate</w:t>
        </w:r>
      </w:ins>
      <w:ins w:id="84" w:author="Sibel Eker" w:date="2021-01-21T09:59:00Z">
        <w:r w:rsidRPr="00903A5E">
          <w:rPr>
            <w:rFonts w:ascii="Arial" w:hAnsi="Arial" w:cs="Arial"/>
            <w:sz w:val="24"/>
            <w:szCs w:val="24"/>
            <w:lang w:val="en-US"/>
            <w:rPrChange w:id="85" w:author="Sibel Eker" w:date="2021-01-21T10:17:00Z">
              <w:rPr>
                <w:lang w:val="en-US"/>
              </w:rPr>
            </w:rPrChange>
          </w:rPr>
          <w:t xml:space="preserve"> them</w:t>
        </w:r>
      </w:ins>
      <w:ins w:id="86" w:author="EKER Sibel" w:date="2021-01-06T17:48:00Z">
        <w:r w:rsidR="002D466D" w:rsidRPr="00903A5E">
          <w:rPr>
            <w:rFonts w:ascii="Arial" w:hAnsi="Arial" w:cs="Arial"/>
            <w:sz w:val="24"/>
            <w:szCs w:val="24"/>
            <w:rPrChange w:id="87" w:author="Sibel Eker" w:date="2021-01-21T10:17:00Z">
              <w:rPr/>
            </w:rPrChange>
          </w:rPr>
          <w:t xml:space="preserve"> </w:t>
        </w:r>
        <w:del w:id="88" w:author="Sibel Eker" w:date="2021-01-21T09:59:00Z">
          <w:r w:rsidR="002D466D" w:rsidRPr="00903A5E" w:rsidDel="00582256">
            <w:rPr>
              <w:rFonts w:ascii="Arial" w:hAnsi="Arial" w:cs="Arial"/>
              <w:sz w:val="24"/>
              <w:szCs w:val="24"/>
              <w:rPrChange w:id="89" w:author="Sibel Eker" w:date="2021-01-21T10:17:00Z">
                <w:rPr/>
              </w:rPrChange>
            </w:rPr>
            <w:delText xml:space="preserve">their estimates </w:delText>
          </w:r>
          <w:r w:rsidR="002D466D" w:rsidRPr="00903A5E" w:rsidDel="00582256">
            <w:rPr>
              <w:rFonts w:ascii="Arial" w:hAnsi="Arial" w:cs="Arial"/>
              <w:sz w:val="24"/>
              <w:szCs w:val="24"/>
              <w:rPrChange w:id="90" w:author="Sibel Eker" w:date="2021-01-21T10:17:00Z">
                <w:rPr/>
              </w:rPrChange>
            </w:rPr>
            <w:lastRenderedPageBreak/>
            <w:delText xml:space="preserve">for the reduction in GDP </w:delText>
          </w:r>
        </w:del>
        <w:r w:rsidR="002D466D" w:rsidRPr="00903A5E">
          <w:rPr>
            <w:rFonts w:ascii="Arial" w:hAnsi="Arial" w:cs="Arial"/>
            <w:sz w:val="24"/>
            <w:szCs w:val="24"/>
            <w:rPrChange w:id="91" w:author="Sibel Eker" w:date="2021-01-21T10:17:00Z">
              <w:rPr/>
            </w:rPrChange>
          </w:rPr>
          <w:t xml:space="preserve">by entering the following values for the two sliders. </w:t>
        </w:r>
        <w:del w:id="92" w:author="Sibel Eker" w:date="2021-01-21T10:00:00Z">
          <w:r w:rsidR="002D466D" w:rsidRPr="00903A5E" w:rsidDel="00582256">
            <w:rPr>
              <w:rFonts w:ascii="Arial" w:hAnsi="Arial" w:cs="Arial"/>
              <w:sz w:val="24"/>
              <w:szCs w:val="24"/>
              <w:rPrChange w:id="93" w:author="Sibel Eker" w:date="2021-01-21T10:17:00Z">
                <w:rPr/>
              </w:rPrChange>
            </w:rPr>
            <w:delText>(See the graph “Reduction in GDP”).</w:delText>
          </w:r>
        </w:del>
      </w:ins>
    </w:p>
    <w:p w14:paraId="0E97B42D" w14:textId="136D8F10" w:rsidR="002D466D" w:rsidRDefault="002D466D" w:rsidP="002D466D">
      <w:pPr>
        <w:pStyle w:val="NormalWeb"/>
        <w:spacing w:before="0" w:beforeAutospacing="0" w:after="0" w:afterAutospacing="0"/>
        <w:rPr>
          <w:ins w:id="94" w:author="EKER Sibel" w:date="2021-01-06T17:50:00Z"/>
          <w:rFonts w:ascii="Arial" w:hAnsi="Arial" w:cs="Arial"/>
          <w:color w:val="404040"/>
        </w:rPr>
      </w:pPr>
    </w:p>
    <w:tbl>
      <w:tblPr>
        <w:tblW w:w="5000" w:type="pct"/>
        <w:tblCellMar>
          <w:left w:w="0" w:type="dxa"/>
          <w:right w:w="0" w:type="dxa"/>
        </w:tblCellMar>
        <w:tblLook w:val="0420" w:firstRow="1" w:lastRow="0" w:firstColumn="0" w:lastColumn="0" w:noHBand="0" w:noVBand="1"/>
      </w:tblPr>
      <w:tblGrid>
        <w:gridCol w:w="2877"/>
        <w:gridCol w:w="1778"/>
        <w:gridCol w:w="1536"/>
        <w:gridCol w:w="1446"/>
        <w:gridCol w:w="1369"/>
      </w:tblGrid>
      <w:tr w:rsidR="002D466D" w:rsidRPr="002D466D" w14:paraId="0288D928" w14:textId="77777777" w:rsidTr="002D466D">
        <w:trPr>
          <w:trHeight w:val="584"/>
          <w:ins w:id="95" w:author="EKER Sibel" w:date="2021-01-06T17:50:00Z"/>
        </w:trPr>
        <w:tc>
          <w:tcPr>
            <w:tcW w:w="159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C50B61B" w14:textId="77777777" w:rsidR="002D466D" w:rsidRPr="002D466D" w:rsidRDefault="002D466D" w:rsidP="002D466D">
            <w:pPr>
              <w:pStyle w:val="NormalWeb"/>
              <w:rPr>
                <w:ins w:id="96" w:author="EKER Sibel" w:date="2021-01-06T17:50:00Z"/>
                <w:sz w:val="22"/>
                <w:szCs w:val="22"/>
              </w:rPr>
            </w:pPr>
          </w:p>
        </w:tc>
        <w:tc>
          <w:tcPr>
            <w:tcW w:w="98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F66ED18" w14:textId="77777777" w:rsidR="002D466D" w:rsidRPr="002D466D" w:rsidRDefault="002D466D" w:rsidP="002D466D">
            <w:pPr>
              <w:pStyle w:val="NormalWeb"/>
              <w:jc w:val="center"/>
              <w:rPr>
                <w:ins w:id="97" w:author="EKER Sibel" w:date="2021-01-06T17:50:00Z"/>
                <w:b/>
                <w:bCs/>
                <w:sz w:val="22"/>
                <w:szCs w:val="22"/>
              </w:rPr>
            </w:pPr>
            <w:ins w:id="98" w:author="EKER Sibel" w:date="2021-01-06T17:50:00Z">
              <w:r w:rsidRPr="002D466D">
                <w:rPr>
                  <w:b/>
                  <w:bCs/>
                  <w:sz w:val="22"/>
                  <w:szCs w:val="22"/>
                </w:rPr>
                <w:t>Nordhaus</w:t>
              </w:r>
            </w:ins>
          </w:p>
        </w:tc>
        <w:tc>
          <w:tcPr>
            <w:tcW w:w="85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AA28FE8" w14:textId="77777777" w:rsidR="002D466D" w:rsidRPr="002D466D" w:rsidRDefault="002D466D" w:rsidP="002D466D">
            <w:pPr>
              <w:pStyle w:val="NormalWeb"/>
              <w:jc w:val="center"/>
              <w:rPr>
                <w:ins w:id="99" w:author="EKER Sibel" w:date="2021-01-06T17:50:00Z"/>
                <w:b/>
                <w:bCs/>
                <w:sz w:val="22"/>
                <w:szCs w:val="22"/>
              </w:rPr>
            </w:pPr>
            <w:ins w:id="100" w:author="EKER Sibel" w:date="2021-01-06T17:50:00Z">
              <w:r w:rsidRPr="002D466D">
                <w:rPr>
                  <w:b/>
                  <w:bCs/>
                  <w:sz w:val="22"/>
                  <w:szCs w:val="22"/>
                </w:rPr>
                <w:t>Weitzman</w:t>
              </w:r>
            </w:ins>
          </w:p>
        </w:tc>
        <w:tc>
          <w:tcPr>
            <w:tcW w:w="80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977771F" w14:textId="77777777" w:rsidR="002D466D" w:rsidRPr="002D466D" w:rsidRDefault="002D466D" w:rsidP="002D466D">
            <w:pPr>
              <w:pStyle w:val="NormalWeb"/>
              <w:jc w:val="center"/>
              <w:rPr>
                <w:ins w:id="101" w:author="EKER Sibel" w:date="2021-01-06T17:50:00Z"/>
                <w:b/>
                <w:bCs/>
                <w:sz w:val="22"/>
                <w:szCs w:val="22"/>
              </w:rPr>
            </w:pPr>
            <w:ins w:id="102" w:author="EKER Sibel" w:date="2021-01-06T17:50:00Z">
              <w:r w:rsidRPr="002D466D">
                <w:rPr>
                  <w:b/>
                  <w:bCs/>
                  <w:sz w:val="22"/>
                  <w:szCs w:val="22"/>
                </w:rPr>
                <w:t>Dietz &amp; Stern</w:t>
              </w:r>
            </w:ins>
          </w:p>
        </w:tc>
        <w:tc>
          <w:tcPr>
            <w:tcW w:w="761"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721B0D0" w14:textId="77777777" w:rsidR="002D466D" w:rsidRPr="002D466D" w:rsidRDefault="002D466D" w:rsidP="002D466D">
            <w:pPr>
              <w:pStyle w:val="NormalWeb"/>
              <w:jc w:val="center"/>
              <w:rPr>
                <w:ins w:id="103" w:author="EKER Sibel" w:date="2021-01-06T17:50:00Z"/>
                <w:b/>
                <w:bCs/>
                <w:sz w:val="22"/>
                <w:szCs w:val="22"/>
              </w:rPr>
            </w:pPr>
            <w:ins w:id="104" w:author="EKER Sibel" w:date="2021-01-06T17:50:00Z">
              <w:r w:rsidRPr="002D466D">
                <w:rPr>
                  <w:b/>
                  <w:bCs/>
                  <w:sz w:val="22"/>
                  <w:szCs w:val="22"/>
                </w:rPr>
                <w:t>Burke</w:t>
              </w:r>
            </w:ins>
          </w:p>
        </w:tc>
      </w:tr>
      <w:tr w:rsidR="002D466D" w:rsidRPr="002D466D" w14:paraId="780EE352" w14:textId="77777777" w:rsidTr="002D466D">
        <w:trPr>
          <w:trHeight w:val="584"/>
          <w:ins w:id="105" w:author="EKER Sibel" w:date="2021-01-06T17:50:00Z"/>
        </w:trPr>
        <w:tc>
          <w:tcPr>
            <w:tcW w:w="159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6FF92D8" w14:textId="77777777" w:rsidR="002D466D" w:rsidRPr="002D466D" w:rsidRDefault="002D466D" w:rsidP="002D466D">
            <w:pPr>
              <w:pStyle w:val="NormalWeb"/>
              <w:rPr>
                <w:ins w:id="106" w:author="EKER Sibel" w:date="2021-01-06T17:50:00Z"/>
                <w:b/>
                <w:bCs/>
                <w:sz w:val="22"/>
                <w:szCs w:val="22"/>
              </w:rPr>
            </w:pPr>
            <w:ins w:id="107" w:author="EKER Sibel" w:date="2021-01-06T17:50:00Z">
              <w:r w:rsidRPr="002D466D">
                <w:rPr>
                  <w:b/>
                  <w:bCs/>
                  <w:sz w:val="22"/>
                  <w:szCs w:val="22"/>
                </w:rPr>
                <w:t>Reduction in GDP at 2 C</w:t>
              </w:r>
            </w:ins>
          </w:p>
        </w:tc>
        <w:tc>
          <w:tcPr>
            <w:tcW w:w="98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5B154F8" w14:textId="77777777" w:rsidR="002D466D" w:rsidRPr="002D466D" w:rsidRDefault="002D466D" w:rsidP="002D466D">
            <w:pPr>
              <w:pStyle w:val="NormalWeb"/>
              <w:rPr>
                <w:ins w:id="108" w:author="EKER Sibel" w:date="2021-01-06T17:50:00Z"/>
                <w:sz w:val="22"/>
                <w:szCs w:val="22"/>
              </w:rPr>
            </w:pPr>
            <w:ins w:id="109" w:author="EKER Sibel" w:date="2021-01-06T17:50:00Z">
              <w:r w:rsidRPr="002D466D">
                <w:rPr>
                  <w:sz w:val="22"/>
                  <w:szCs w:val="22"/>
                </w:rPr>
                <w:t>0.9 %</w:t>
              </w:r>
            </w:ins>
          </w:p>
        </w:tc>
        <w:tc>
          <w:tcPr>
            <w:tcW w:w="85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F15792D" w14:textId="77777777" w:rsidR="002D466D" w:rsidRPr="002D466D" w:rsidRDefault="002D466D" w:rsidP="002D466D">
            <w:pPr>
              <w:pStyle w:val="NormalWeb"/>
              <w:rPr>
                <w:ins w:id="110" w:author="EKER Sibel" w:date="2021-01-06T17:50:00Z"/>
                <w:sz w:val="22"/>
                <w:szCs w:val="22"/>
              </w:rPr>
            </w:pPr>
            <w:ins w:id="111" w:author="EKER Sibel" w:date="2021-01-06T17:50:00Z">
              <w:r w:rsidRPr="002D466D">
                <w:rPr>
                  <w:sz w:val="22"/>
                  <w:szCs w:val="22"/>
                </w:rPr>
                <w:t>1.3 %</w:t>
              </w:r>
            </w:ins>
          </w:p>
        </w:tc>
        <w:tc>
          <w:tcPr>
            <w:tcW w:w="80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5D666FA" w14:textId="77777777" w:rsidR="002D466D" w:rsidRPr="002D466D" w:rsidRDefault="002D466D" w:rsidP="002D466D">
            <w:pPr>
              <w:pStyle w:val="NormalWeb"/>
              <w:rPr>
                <w:ins w:id="112" w:author="EKER Sibel" w:date="2021-01-06T17:50:00Z"/>
                <w:sz w:val="22"/>
                <w:szCs w:val="22"/>
              </w:rPr>
            </w:pPr>
            <w:ins w:id="113" w:author="EKER Sibel" w:date="2021-01-06T17:50:00Z">
              <w:r w:rsidRPr="002D466D">
                <w:rPr>
                  <w:sz w:val="22"/>
                  <w:szCs w:val="22"/>
                </w:rPr>
                <w:t>2.6 %</w:t>
              </w:r>
            </w:ins>
          </w:p>
        </w:tc>
        <w:tc>
          <w:tcPr>
            <w:tcW w:w="761"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D393E10" w14:textId="77777777" w:rsidR="002D466D" w:rsidRPr="002D466D" w:rsidRDefault="002D466D" w:rsidP="002D466D">
            <w:pPr>
              <w:pStyle w:val="NormalWeb"/>
              <w:rPr>
                <w:ins w:id="114" w:author="EKER Sibel" w:date="2021-01-06T17:50:00Z"/>
                <w:sz w:val="22"/>
                <w:szCs w:val="22"/>
              </w:rPr>
            </w:pPr>
            <w:ins w:id="115" w:author="EKER Sibel" w:date="2021-01-06T17:50:00Z">
              <w:r w:rsidRPr="002D466D">
                <w:rPr>
                  <w:sz w:val="22"/>
                  <w:szCs w:val="22"/>
                </w:rPr>
                <w:t>13 %</w:t>
              </w:r>
            </w:ins>
          </w:p>
        </w:tc>
      </w:tr>
      <w:tr w:rsidR="002D466D" w:rsidRPr="002D466D" w14:paraId="1E4641AA" w14:textId="77777777" w:rsidTr="002D466D">
        <w:trPr>
          <w:trHeight w:val="584"/>
          <w:ins w:id="116" w:author="EKER Sibel" w:date="2021-01-06T17:50:00Z"/>
        </w:trPr>
        <w:tc>
          <w:tcPr>
            <w:tcW w:w="159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E33B620" w14:textId="77777777" w:rsidR="002D466D" w:rsidRPr="002D466D" w:rsidRDefault="002D466D" w:rsidP="002D466D">
            <w:pPr>
              <w:pStyle w:val="NormalWeb"/>
              <w:rPr>
                <w:ins w:id="117" w:author="EKER Sibel" w:date="2021-01-06T17:50:00Z"/>
                <w:b/>
                <w:bCs/>
                <w:sz w:val="22"/>
                <w:szCs w:val="22"/>
              </w:rPr>
            </w:pPr>
            <w:ins w:id="118" w:author="EKER Sibel" w:date="2021-01-06T17:50:00Z">
              <w:r w:rsidRPr="002D466D">
                <w:rPr>
                  <w:b/>
                  <w:bCs/>
                  <w:sz w:val="22"/>
                  <w:szCs w:val="22"/>
                </w:rPr>
                <w:t>Maximum reduction in GDP</w:t>
              </w:r>
            </w:ins>
          </w:p>
        </w:tc>
        <w:tc>
          <w:tcPr>
            <w:tcW w:w="98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0DED4D9" w14:textId="77777777" w:rsidR="002D466D" w:rsidRPr="002D466D" w:rsidRDefault="002D466D" w:rsidP="002D466D">
            <w:pPr>
              <w:pStyle w:val="NormalWeb"/>
              <w:rPr>
                <w:ins w:id="119" w:author="EKER Sibel" w:date="2021-01-06T17:50:00Z"/>
                <w:sz w:val="22"/>
                <w:szCs w:val="22"/>
              </w:rPr>
            </w:pPr>
            <w:ins w:id="120" w:author="EKER Sibel" w:date="2021-01-06T17:50:00Z">
              <w:r w:rsidRPr="002D466D">
                <w:rPr>
                  <w:sz w:val="22"/>
                  <w:szCs w:val="22"/>
                </w:rPr>
                <w:t>22 %</w:t>
              </w:r>
            </w:ins>
          </w:p>
        </w:tc>
        <w:tc>
          <w:tcPr>
            <w:tcW w:w="85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F985FFA" w14:textId="77777777" w:rsidR="002D466D" w:rsidRPr="002D466D" w:rsidRDefault="002D466D" w:rsidP="002D466D">
            <w:pPr>
              <w:pStyle w:val="NormalWeb"/>
              <w:rPr>
                <w:ins w:id="121" w:author="EKER Sibel" w:date="2021-01-06T17:50:00Z"/>
                <w:sz w:val="22"/>
                <w:szCs w:val="22"/>
              </w:rPr>
            </w:pPr>
            <w:ins w:id="122" w:author="EKER Sibel" w:date="2021-01-06T17:50:00Z">
              <w:r w:rsidRPr="002D466D">
                <w:rPr>
                  <w:sz w:val="22"/>
                  <w:szCs w:val="22"/>
                </w:rPr>
                <w:t>97 %</w:t>
              </w:r>
            </w:ins>
          </w:p>
        </w:tc>
        <w:tc>
          <w:tcPr>
            <w:tcW w:w="80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3A6B6CF" w14:textId="77777777" w:rsidR="002D466D" w:rsidRPr="002D466D" w:rsidRDefault="002D466D" w:rsidP="002D466D">
            <w:pPr>
              <w:pStyle w:val="NormalWeb"/>
              <w:rPr>
                <w:ins w:id="123" w:author="EKER Sibel" w:date="2021-01-06T17:50:00Z"/>
                <w:sz w:val="22"/>
                <w:szCs w:val="22"/>
              </w:rPr>
            </w:pPr>
            <w:ins w:id="124" w:author="EKER Sibel" w:date="2021-01-06T17:50:00Z">
              <w:r w:rsidRPr="002D466D">
                <w:rPr>
                  <w:sz w:val="22"/>
                  <w:szCs w:val="22"/>
                </w:rPr>
                <w:t>98 %</w:t>
              </w:r>
            </w:ins>
          </w:p>
        </w:tc>
        <w:tc>
          <w:tcPr>
            <w:tcW w:w="761"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DC01DDC" w14:textId="77777777" w:rsidR="002D466D" w:rsidRPr="002D466D" w:rsidRDefault="002D466D" w:rsidP="002D466D">
            <w:pPr>
              <w:pStyle w:val="NormalWeb"/>
              <w:rPr>
                <w:ins w:id="125" w:author="EKER Sibel" w:date="2021-01-06T17:50:00Z"/>
                <w:sz w:val="22"/>
                <w:szCs w:val="22"/>
              </w:rPr>
            </w:pPr>
            <w:ins w:id="126" w:author="EKER Sibel" w:date="2021-01-06T17:50:00Z">
              <w:r w:rsidRPr="002D466D">
                <w:rPr>
                  <w:sz w:val="22"/>
                  <w:szCs w:val="22"/>
                </w:rPr>
                <w:t>20 %</w:t>
              </w:r>
            </w:ins>
          </w:p>
        </w:tc>
      </w:tr>
    </w:tbl>
    <w:p w14:paraId="6D162037" w14:textId="77777777" w:rsidR="002D466D" w:rsidRPr="002D466D" w:rsidRDefault="002D466D" w:rsidP="002D466D">
      <w:pPr>
        <w:pStyle w:val="NormalWeb"/>
        <w:spacing w:before="0" w:beforeAutospacing="0" w:after="0" w:afterAutospacing="0"/>
        <w:rPr>
          <w:ins w:id="127" w:author="EKER Sibel" w:date="2021-01-06T17:48:00Z"/>
          <w:rFonts w:ascii="Arial" w:hAnsi="Arial" w:cs="Arial"/>
          <w:color w:val="404040"/>
        </w:rPr>
      </w:pPr>
    </w:p>
    <w:p w14:paraId="5D8FAC9C" w14:textId="77777777" w:rsidR="002D466D" w:rsidRPr="002D466D" w:rsidRDefault="002D466D" w:rsidP="002D466D">
      <w:pPr>
        <w:rPr>
          <w:ins w:id="128" w:author="EKER Sibel" w:date="2021-01-06T17:45:00Z"/>
        </w:rPr>
      </w:pPr>
    </w:p>
    <w:p w14:paraId="49F40F09" w14:textId="5EEC0727" w:rsidR="00C74DAC" w:rsidRPr="00C74DAC" w:rsidRDefault="00C74DAC" w:rsidP="00C74DAC">
      <w:pPr>
        <w:shd w:val="clear" w:color="auto" w:fill="FCFCFC"/>
        <w:spacing w:after="100" w:afterAutospacing="1" w:line="240" w:lineRule="auto"/>
        <w:outlineLvl w:val="1"/>
        <w:rPr>
          <w:rFonts w:ascii="Georgia" w:eastAsia="Times New Roman" w:hAnsi="Georgia" w:cs="Arial"/>
          <w:b/>
          <w:bCs/>
          <w:color w:val="404040"/>
          <w:sz w:val="36"/>
          <w:szCs w:val="36"/>
          <w:lang w:eastAsia="en-AT"/>
        </w:rPr>
      </w:pPr>
      <w:r w:rsidRPr="00C74DAC">
        <w:rPr>
          <w:rFonts w:ascii="Georgia" w:eastAsia="Times New Roman" w:hAnsi="Georgia" w:cs="Arial"/>
          <w:b/>
          <w:bCs/>
          <w:color w:val="404040"/>
          <w:sz w:val="36"/>
          <w:szCs w:val="36"/>
          <w:lang w:eastAsia="en-AT"/>
        </w:rPr>
        <w:t>Model Structure</w:t>
      </w:r>
    </w:p>
    <w:p w14:paraId="32F1AF1A" w14:textId="62B3B3B1" w:rsidR="00C74DAC" w:rsidRDefault="00C74DAC" w:rsidP="00C74DAC">
      <w:pPr>
        <w:shd w:val="clear" w:color="auto" w:fill="FCFCFC"/>
        <w:spacing w:after="360" w:line="360" w:lineRule="atLeast"/>
        <w:rPr>
          <w:ins w:id="129" w:author="EKER Sibel" w:date="2021-01-06T17:52:00Z"/>
          <w:rFonts w:ascii="Arial" w:eastAsia="Times New Roman" w:hAnsi="Arial" w:cs="Arial"/>
          <w:color w:val="404040"/>
          <w:sz w:val="24"/>
          <w:szCs w:val="24"/>
          <w:lang w:eastAsia="en-AT"/>
        </w:rPr>
      </w:pPr>
      <w:del w:id="130" w:author="EKER Sibel" w:date="2021-01-06T17:52:00Z">
        <w:r w:rsidRPr="00C74DAC" w:rsidDel="00A4040D">
          <w:rPr>
            <w:rFonts w:ascii="Arial" w:eastAsia="Times New Roman" w:hAnsi="Arial" w:cs="Arial"/>
            <w:color w:val="404040"/>
            <w:sz w:val="24"/>
            <w:szCs w:val="24"/>
            <w:lang w:eastAsia="en-AT"/>
          </w:rPr>
          <w:delText>Whereas, in</w:delText>
        </w:r>
      </w:del>
      <w:ins w:id="131" w:author="EKER Sibel" w:date="2021-01-06T17:52:00Z">
        <w:r w:rsidR="00A4040D">
          <w:rPr>
            <w:rFonts w:ascii="Arial" w:eastAsia="Times New Roman" w:hAnsi="Arial" w:cs="Arial"/>
            <w:color w:val="404040"/>
            <w:sz w:val="24"/>
            <w:szCs w:val="24"/>
            <w:lang w:val="en-US" w:eastAsia="en-AT"/>
          </w:rPr>
          <w:t>In</w:t>
        </w:r>
      </w:ins>
      <w:r w:rsidRPr="00C74DAC">
        <w:rPr>
          <w:rFonts w:ascii="Arial" w:eastAsia="Times New Roman" w:hAnsi="Arial" w:cs="Arial"/>
          <w:color w:val="404040"/>
          <w:sz w:val="24"/>
          <w:szCs w:val="24"/>
          <w:lang w:eastAsia="en-AT"/>
        </w:rPr>
        <w:t xml:space="preserve"> the real world, there would be feedbacks to economic growth from energy prices,</w:t>
      </w:r>
      <w:ins w:id="132" w:author="EKER Sibel" w:date="2021-01-06T17:52:00Z">
        <w:r w:rsidR="00A4040D">
          <w:rPr>
            <w:rFonts w:ascii="Arial" w:eastAsia="Times New Roman" w:hAnsi="Arial" w:cs="Arial"/>
            <w:color w:val="404040"/>
            <w:sz w:val="24"/>
            <w:szCs w:val="24"/>
            <w:lang w:val="en-US" w:eastAsia="en-AT"/>
          </w:rPr>
          <w:t xml:space="preserve"> and</w:t>
        </w:r>
      </w:ins>
      <w:r w:rsidRPr="00C74DAC">
        <w:rPr>
          <w:rFonts w:ascii="Arial" w:eastAsia="Times New Roman" w:hAnsi="Arial" w:cs="Arial"/>
          <w:color w:val="404040"/>
          <w:sz w:val="24"/>
          <w:szCs w:val="24"/>
          <w:lang w:eastAsia="en-AT"/>
        </w:rPr>
        <w:t xml:space="preserve"> various taxes, </w:t>
      </w:r>
      <w:del w:id="133" w:author="EKER Sibel" w:date="2021-01-06T17:52:00Z">
        <w:r w:rsidRPr="00C74DAC" w:rsidDel="00A4040D">
          <w:rPr>
            <w:rFonts w:ascii="Arial" w:eastAsia="Times New Roman" w:hAnsi="Arial" w:cs="Arial"/>
            <w:color w:val="404040"/>
            <w:sz w:val="24"/>
            <w:szCs w:val="24"/>
            <w:lang w:eastAsia="en-AT"/>
          </w:rPr>
          <w:delText>and the impacts of climate change</w:delText>
        </w:r>
      </w:del>
      <w:r w:rsidRPr="00C74DAC">
        <w:rPr>
          <w:rFonts w:ascii="Arial" w:eastAsia="Times New Roman" w:hAnsi="Arial" w:cs="Arial"/>
          <w:color w:val="404040"/>
          <w:sz w:val="24"/>
          <w:szCs w:val="24"/>
          <w:lang w:eastAsia="en-AT"/>
        </w:rPr>
        <w:t>, the model does not include these effects. The user could explore such feedbacks by changing this input manually.</w:t>
      </w:r>
    </w:p>
    <w:p w14:paraId="13320806" w14:textId="5A38E379" w:rsidR="00903A5E" w:rsidRDefault="00903A5E" w:rsidP="00D053FA">
      <w:pPr>
        <w:shd w:val="clear" w:color="auto" w:fill="FCFCFC"/>
        <w:spacing w:after="360" w:line="360" w:lineRule="atLeast"/>
        <w:rPr>
          <w:ins w:id="134" w:author="Sibel Eker" w:date="2021-01-21T10:10:00Z"/>
          <w:rFonts w:ascii="Arial" w:eastAsia="Times New Roman" w:hAnsi="Arial" w:cs="Arial"/>
          <w:color w:val="404040"/>
          <w:sz w:val="24"/>
          <w:szCs w:val="24"/>
          <w:lang w:val="en-US" w:eastAsia="en-AT"/>
        </w:rPr>
      </w:pPr>
      <w:ins w:id="135" w:author="Sibel Eker" w:date="2021-01-21T10:11:00Z">
        <w:r w:rsidRPr="00D053FA">
          <w:rPr>
            <w:rFonts w:ascii="Arial" w:eastAsia="Times New Roman" w:hAnsi="Arial" w:cs="Arial"/>
            <w:color w:val="404040"/>
            <w:sz w:val="24"/>
            <w:szCs w:val="24"/>
            <w:lang w:val="en-US" w:eastAsia="en-AT"/>
          </w:rPr>
          <w:t xml:space="preserve">Following the formulation of damage functions in the academic literature, we specify the </w:t>
        </w:r>
        <w:r>
          <w:rPr>
            <w:rFonts w:ascii="Arial" w:eastAsia="Times New Roman" w:hAnsi="Arial" w:cs="Arial"/>
            <w:color w:val="404040"/>
            <w:sz w:val="24"/>
            <w:szCs w:val="24"/>
            <w:lang w:val="en-US" w:eastAsia="en-AT"/>
          </w:rPr>
          <w:t xml:space="preserve">percentage </w:t>
        </w:r>
        <w:r w:rsidRPr="00D053FA">
          <w:rPr>
            <w:rFonts w:ascii="Arial" w:eastAsia="Times New Roman" w:hAnsi="Arial" w:cs="Arial"/>
            <w:color w:val="404040"/>
            <w:sz w:val="24"/>
            <w:szCs w:val="24"/>
            <w:lang w:val="en-US" w:eastAsia="en-AT"/>
          </w:rPr>
          <w:t xml:space="preserve">reduction in GDP as a </w:t>
        </w:r>
        <w:r>
          <w:rPr>
            <w:rFonts w:ascii="Arial" w:eastAsia="Times New Roman" w:hAnsi="Arial" w:cs="Arial"/>
            <w:color w:val="404040"/>
            <w:sz w:val="24"/>
            <w:szCs w:val="24"/>
            <w:lang w:val="en-US" w:eastAsia="en-AT"/>
          </w:rPr>
          <w:t xml:space="preserve">monotonically increasing </w:t>
        </w:r>
        <w:r w:rsidRPr="00D053FA">
          <w:rPr>
            <w:rFonts w:ascii="Arial" w:eastAsia="Times New Roman" w:hAnsi="Arial" w:cs="Arial"/>
            <w:color w:val="404040"/>
            <w:sz w:val="24"/>
            <w:szCs w:val="24"/>
            <w:lang w:val="en-US" w:eastAsia="en-AT"/>
          </w:rPr>
          <w:t xml:space="preserve">function of global temperature increase. </w:t>
        </w:r>
      </w:ins>
      <w:ins w:id="136" w:author="EKER Sibel" w:date="2021-01-06T17:52:00Z">
        <w:r w:rsidR="00D053FA" w:rsidRPr="00D053FA">
          <w:rPr>
            <w:rFonts w:ascii="Arial" w:eastAsia="Times New Roman" w:hAnsi="Arial" w:cs="Arial"/>
            <w:color w:val="404040"/>
            <w:sz w:val="24"/>
            <w:szCs w:val="24"/>
            <w:lang w:val="en-US" w:eastAsia="en-AT"/>
          </w:rPr>
          <w:t xml:space="preserve">The two sliders ‘Reduction in GDP at 2 °C’ and ‘Maximum reduction in GDP’ enable the users to explore the strength of the feedback between climate impacts and economic growth. </w:t>
        </w:r>
        <w:del w:id="137" w:author="Sibel Eker" w:date="2021-01-21T10:11:00Z">
          <w:r w:rsidR="00D053FA" w:rsidRPr="00D053FA" w:rsidDel="00903A5E">
            <w:rPr>
              <w:rFonts w:ascii="Arial" w:eastAsia="Times New Roman" w:hAnsi="Arial" w:cs="Arial"/>
              <w:color w:val="404040"/>
              <w:sz w:val="24"/>
              <w:szCs w:val="24"/>
              <w:lang w:val="en-US" w:eastAsia="en-AT"/>
            </w:rPr>
            <w:delText xml:space="preserve">Following the formulation of damage functions in the academic literature, we specify the </w:delText>
          </w:r>
        </w:del>
      </w:ins>
      <w:ins w:id="138" w:author="EKER Sibel" w:date="2021-01-06T17:53:00Z">
        <w:del w:id="139" w:author="Sibel Eker" w:date="2021-01-21T10:11:00Z">
          <w:r w:rsidR="00D053FA" w:rsidDel="00903A5E">
            <w:rPr>
              <w:rFonts w:ascii="Arial" w:eastAsia="Times New Roman" w:hAnsi="Arial" w:cs="Arial"/>
              <w:color w:val="404040"/>
              <w:sz w:val="24"/>
              <w:szCs w:val="24"/>
              <w:lang w:val="en-US" w:eastAsia="en-AT"/>
            </w:rPr>
            <w:delText xml:space="preserve">percentage </w:delText>
          </w:r>
        </w:del>
      </w:ins>
      <w:ins w:id="140" w:author="EKER Sibel" w:date="2021-01-06T17:52:00Z">
        <w:del w:id="141" w:author="Sibel Eker" w:date="2021-01-21T10:11:00Z">
          <w:r w:rsidR="00D053FA" w:rsidRPr="00D053FA" w:rsidDel="00903A5E">
            <w:rPr>
              <w:rFonts w:ascii="Arial" w:eastAsia="Times New Roman" w:hAnsi="Arial" w:cs="Arial"/>
              <w:color w:val="404040"/>
              <w:sz w:val="24"/>
              <w:szCs w:val="24"/>
              <w:lang w:val="en-US" w:eastAsia="en-AT"/>
            </w:rPr>
            <w:delText xml:space="preserve">reduction in GDP as a function of global temperature increase. </w:delText>
          </w:r>
        </w:del>
      </w:ins>
      <w:ins w:id="142" w:author="Sibel Eker" w:date="2021-01-21T10:11:00Z">
        <w:r>
          <w:rPr>
            <w:rFonts w:ascii="Arial" w:eastAsia="Times New Roman" w:hAnsi="Arial" w:cs="Arial"/>
            <w:color w:val="404040"/>
            <w:sz w:val="24"/>
            <w:szCs w:val="24"/>
            <w:lang w:val="en-US" w:eastAsia="en-AT"/>
          </w:rPr>
          <w:t xml:space="preserve">These two sliders are displayed on a single line </w:t>
        </w:r>
      </w:ins>
      <w:ins w:id="143" w:author="Sibel Eker" w:date="2021-01-21T10:13:00Z">
        <w:r>
          <w:rPr>
            <w:rFonts w:ascii="Arial" w:eastAsia="Times New Roman" w:hAnsi="Arial" w:cs="Arial"/>
            <w:color w:val="404040"/>
            <w:sz w:val="24"/>
            <w:szCs w:val="24"/>
            <w:lang w:val="en-US" w:eastAsia="en-AT"/>
          </w:rPr>
          <w:t>since they are related to each other.</w:t>
        </w:r>
      </w:ins>
      <w:ins w:id="144" w:author="Sibel Eker" w:date="2021-01-21T10:15:00Z">
        <w:r>
          <w:rPr>
            <w:rFonts w:ascii="Arial" w:eastAsia="Times New Roman" w:hAnsi="Arial" w:cs="Arial"/>
            <w:color w:val="404040"/>
            <w:sz w:val="24"/>
            <w:szCs w:val="24"/>
            <w:lang w:val="en-US" w:eastAsia="en-AT"/>
          </w:rPr>
          <w:t xml:space="preserve"> </w:t>
        </w:r>
        <w:r>
          <w:rPr>
            <w:rFonts w:ascii="Arial" w:eastAsia="Times New Roman" w:hAnsi="Arial" w:cs="Arial"/>
            <w:i/>
            <w:iCs/>
            <w:color w:val="404040"/>
            <w:sz w:val="24"/>
            <w:szCs w:val="24"/>
            <w:lang w:val="en-US" w:eastAsia="en-AT"/>
          </w:rPr>
          <w:t xml:space="preserve">Maximum reduction in GDP </w:t>
        </w:r>
        <w:r>
          <w:rPr>
            <w:rFonts w:ascii="Arial" w:eastAsia="Times New Roman" w:hAnsi="Arial" w:cs="Arial"/>
            <w:color w:val="404040"/>
            <w:sz w:val="24"/>
            <w:szCs w:val="24"/>
            <w:lang w:val="en-US" w:eastAsia="en-AT"/>
          </w:rPr>
          <w:t xml:space="preserve">cannot be smaller than </w:t>
        </w:r>
        <w:r>
          <w:rPr>
            <w:rFonts w:ascii="Arial" w:eastAsia="Times New Roman" w:hAnsi="Arial" w:cs="Arial"/>
            <w:i/>
            <w:iCs/>
            <w:color w:val="404040"/>
            <w:sz w:val="24"/>
            <w:szCs w:val="24"/>
            <w:lang w:val="en-US" w:eastAsia="en-AT"/>
          </w:rPr>
          <w:t xml:space="preserve">Reduction in GDP at 2 </w:t>
        </w:r>
        <w:r w:rsidRPr="00903A5E">
          <w:rPr>
            <w:rFonts w:ascii="Arial" w:eastAsia="Times New Roman" w:hAnsi="Arial" w:cs="Arial"/>
            <w:i/>
            <w:iCs/>
            <w:color w:val="404040"/>
            <w:sz w:val="24"/>
            <w:szCs w:val="24"/>
            <w:lang w:val="en-US" w:eastAsia="en-AT"/>
          </w:rPr>
          <w:t>°C</w:t>
        </w:r>
        <w:r>
          <w:rPr>
            <w:rFonts w:ascii="Arial" w:eastAsia="Times New Roman" w:hAnsi="Arial" w:cs="Arial"/>
            <w:i/>
            <w:iCs/>
            <w:color w:val="404040"/>
            <w:sz w:val="24"/>
            <w:szCs w:val="24"/>
            <w:lang w:val="en-US" w:eastAsia="en-AT"/>
          </w:rPr>
          <w:t>,</w:t>
        </w:r>
      </w:ins>
      <w:ins w:id="145" w:author="Sibel Eker" w:date="2021-01-21T10:16:00Z">
        <w:r>
          <w:rPr>
            <w:rFonts w:ascii="Arial" w:eastAsia="Times New Roman" w:hAnsi="Arial" w:cs="Arial"/>
            <w:color w:val="404040"/>
            <w:sz w:val="24"/>
            <w:szCs w:val="24"/>
            <w:lang w:val="en-US" w:eastAsia="en-AT"/>
          </w:rPr>
          <w:t xml:space="preserve"> hence they move together if a user tries to move them pass each other. </w:t>
        </w:r>
      </w:ins>
      <w:ins w:id="146" w:author="Sibel Eker" w:date="2021-01-21T10:13:00Z">
        <w:r>
          <w:rPr>
            <w:rFonts w:ascii="Arial" w:eastAsia="Times New Roman" w:hAnsi="Arial" w:cs="Arial"/>
            <w:color w:val="404040"/>
            <w:sz w:val="24"/>
            <w:szCs w:val="24"/>
            <w:lang w:val="en-US" w:eastAsia="en-AT"/>
          </w:rPr>
          <w:t xml:space="preserve"> </w:t>
        </w:r>
      </w:ins>
    </w:p>
    <w:p w14:paraId="54BBB03B" w14:textId="5041D197" w:rsidR="00D053FA" w:rsidRPr="00D053FA" w:rsidDel="00903A5E" w:rsidRDefault="00D053FA" w:rsidP="00D053FA">
      <w:pPr>
        <w:shd w:val="clear" w:color="auto" w:fill="FCFCFC"/>
        <w:spacing w:after="360" w:line="360" w:lineRule="atLeast"/>
        <w:rPr>
          <w:ins w:id="147" w:author="EKER Sibel" w:date="2021-01-06T17:52:00Z"/>
          <w:del w:id="148" w:author="Sibel Eker" w:date="2021-01-21T10:15:00Z"/>
          <w:rFonts w:ascii="Arial" w:eastAsia="Times New Roman" w:hAnsi="Arial" w:cs="Arial"/>
          <w:color w:val="404040"/>
          <w:sz w:val="24"/>
          <w:szCs w:val="24"/>
          <w:lang w:eastAsia="en-AT"/>
        </w:rPr>
      </w:pPr>
      <w:ins w:id="149" w:author="EKER Sibel" w:date="2021-01-06T17:52:00Z">
        <w:del w:id="150" w:author="Sibel Eker" w:date="2021-01-21T10:15:00Z">
          <w:r w:rsidRPr="00D053FA" w:rsidDel="00903A5E">
            <w:rPr>
              <w:rFonts w:ascii="Arial" w:eastAsia="Times New Roman" w:hAnsi="Arial" w:cs="Arial"/>
              <w:color w:val="404040"/>
              <w:sz w:val="24"/>
              <w:szCs w:val="24"/>
              <w:u w:val="single"/>
              <w:lang w:val="en-US" w:eastAsia="en-AT"/>
            </w:rPr>
            <w:delText xml:space="preserve">If the </w:delText>
          </w:r>
        </w:del>
      </w:ins>
      <w:ins w:id="151" w:author="EKER Sibel" w:date="2021-01-06T17:54:00Z">
        <w:del w:id="152" w:author="Sibel Eker" w:date="2021-01-21T10:15:00Z">
          <w:r w:rsidRPr="00D053FA" w:rsidDel="00903A5E">
            <w:rPr>
              <w:rFonts w:ascii="Arial" w:eastAsia="Times New Roman" w:hAnsi="Arial" w:cs="Arial"/>
              <w:i/>
              <w:iCs/>
              <w:color w:val="404040"/>
              <w:sz w:val="24"/>
              <w:szCs w:val="24"/>
              <w:u w:val="single"/>
              <w:lang w:val="en-US" w:eastAsia="en-AT"/>
              <w:rPrChange w:id="153" w:author="EKER Sibel" w:date="2021-01-06T17:54:00Z">
                <w:rPr>
                  <w:rFonts w:ascii="Arial" w:eastAsia="Times New Roman" w:hAnsi="Arial" w:cs="Arial"/>
                  <w:color w:val="404040"/>
                  <w:sz w:val="24"/>
                  <w:szCs w:val="24"/>
                  <w:u w:val="single"/>
                  <w:lang w:val="en-US" w:eastAsia="en-AT"/>
                </w:rPr>
              </w:rPrChange>
            </w:rPr>
            <w:delText>M</w:delText>
          </w:r>
        </w:del>
      </w:ins>
      <w:ins w:id="154" w:author="EKER Sibel" w:date="2021-01-06T17:52:00Z">
        <w:del w:id="155" w:author="Sibel Eker" w:date="2021-01-21T10:15:00Z">
          <w:r w:rsidRPr="00D053FA" w:rsidDel="00903A5E">
            <w:rPr>
              <w:rFonts w:ascii="Arial" w:eastAsia="Times New Roman" w:hAnsi="Arial" w:cs="Arial"/>
              <w:i/>
              <w:iCs/>
              <w:color w:val="404040"/>
              <w:sz w:val="24"/>
              <w:szCs w:val="24"/>
              <w:u w:val="single"/>
              <w:lang w:val="en-US" w:eastAsia="en-AT"/>
              <w:rPrChange w:id="156" w:author="EKER Sibel" w:date="2021-01-06T17:54:00Z">
                <w:rPr>
                  <w:rFonts w:ascii="Arial" w:eastAsia="Times New Roman" w:hAnsi="Arial" w:cs="Arial"/>
                  <w:color w:val="404040"/>
                  <w:sz w:val="24"/>
                  <w:szCs w:val="24"/>
                  <w:u w:val="single"/>
                  <w:lang w:val="en-US" w:eastAsia="en-AT"/>
                </w:rPr>
              </w:rPrChange>
            </w:rPr>
            <w:delText>aximum reduction in GDP</w:delText>
          </w:r>
          <w:r w:rsidRPr="00D053FA" w:rsidDel="00903A5E">
            <w:rPr>
              <w:rFonts w:ascii="Arial" w:eastAsia="Times New Roman" w:hAnsi="Arial" w:cs="Arial"/>
              <w:color w:val="404040"/>
              <w:sz w:val="24"/>
              <w:szCs w:val="24"/>
              <w:u w:val="single"/>
              <w:lang w:val="en-US" w:eastAsia="en-AT"/>
            </w:rPr>
            <w:delText xml:space="preserve"> is smaller</w:delText>
          </w:r>
        </w:del>
      </w:ins>
      <w:ins w:id="157" w:author="EKER Sibel" w:date="2021-01-06T17:53:00Z">
        <w:del w:id="158" w:author="Sibel Eker" w:date="2021-01-21T10:15:00Z">
          <w:r w:rsidDel="00903A5E">
            <w:rPr>
              <w:rFonts w:ascii="Arial" w:eastAsia="Times New Roman" w:hAnsi="Arial" w:cs="Arial"/>
              <w:color w:val="404040"/>
              <w:sz w:val="24"/>
              <w:szCs w:val="24"/>
              <w:u w:val="single"/>
              <w:lang w:val="en-US" w:eastAsia="en-AT"/>
            </w:rPr>
            <w:delText xml:space="preserve"> than</w:delText>
          </w:r>
        </w:del>
      </w:ins>
      <w:ins w:id="159" w:author="EKER Sibel" w:date="2021-01-06T17:52:00Z">
        <w:del w:id="160" w:author="Sibel Eker" w:date="2021-01-21T10:15:00Z">
          <w:r w:rsidRPr="00D053FA" w:rsidDel="00903A5E">
            <w:rPr>
              <w:rFonts w:ascii="Arial" w:eastAsia="Times New Roman" w:hAnsi="Arial" w:cs="Arial"/>
              <w:color w:val="404040"/>
              <w:sz w:val="24"/>
              <w:szCs w:val="24"/>
              <w:u w:val="single"/>
              <w:lang w:val="en-US" w:eastAsia="en-AT"/>
            </w:rPr>
            <w:delText xml:space="preserve"> the </w:delText>
          </w:r>
        </w:del>
      </w:ins>
      <w:ins w:id="161" w:author="EKER Sibel" w:date="2021-01-06T17:54:00Z">
        <w:del w:id="162" w:author="Sibel Eker" w:date="2021-01-21T10:15:00Z">
          <w:r w:rsidRPr="00D053FA" w:rsidDel="00903A5E">
            <w:rPr>
              <w:rFonts w:ascii="Arial" w:eastAsia="Times New Roman" w:hAnsi="Arial" w:cs="Arial"/>
              <w:i/>
              <w:iCs/>
              <w:color w:val="404040"/>
              <w:sz w:val="24"/>
              <w:szCs w:val="24"/>
              <w:u w:val="single"/>
              <w:lang w:val="en-US" w:eastAsia="en-AT"/>
              <w:rPrChange w:id="163" w:author="EKER Sibel" w:date="2021-01-06T17:54:00Z">
                <w:rPr>
                  <w:rFonts w:ascii="Arial" w:eastAsia="Times New Roman" w:hAnsi="Arial" w:cs="Arial"/>
                  <w:color w:val="404040"/>
                  <w:sz w:val="24"/>
                  <w:szCs w:val="24"/>
                  <w:u w:val="single"/>
                  <w:lang w:val="en-US" w:eastAsia="en-AT"/>
                </w:rPr>
              </w:rPrChange>
            </w:rPr>
            <w:delText>R</w:delText>
          </w:r>
        </w:del>
      </w:ins>
      <w:ins w:id="164" w:author="EKER Sibel" w:date="2021-01-06T17:52:00Z">
        <w:del w:id="165" w:author="Sibel Eker" w:date="2021-01-21T10:15:00Z">
          <w:r w:rsidRPr="00D053FA" w:rsidDel="00903A5E">
            <w:rPr>
              <w:rFonts w:ascii="Arial" w:eastAsia="Times New Roman" w:hAnsi="Arial" w:cs="Arial"/>
              <w:i/>
              <w:iCs/>
              <w:color w:val="404040"/>
              <w:sz w:val="24"/>
              <w:szCs w:val="24"/>
              <w:u w:val="single"/>
              <w:lang w:val="en-US" w:eastAsia="en-AT"/>
              <w:rPrChange w:id="166" w:author="EKER Sibel" w:date="2021-01-06T17:54:00Z">
                <w:rPr>
                  <w:rFonts w:ascii="Arial" w:eastAsia="Times New Roman" w:hAnsi="Arial" w:cs="Arial"/>
                  <w:color w:val="404040"/>
                  <w:sz w:val="24"/>
                  <w:szCs w:val="24"/>
                  <w:u w:val="single"/>
                  <w:lang w:val="en-US" w:eastAsia="en-AT"/>
                </w:rPr>
              </w:rPrChange>
            </w:rPr>
            <w:delText>eduction</w:delText>
          </w:r>
        </w:del>
      </w:ins>
      <w:ins w:id="167" w:author="EKER Sibel" w:date="2021-01-06T17:54:00Z">
        <w:del w:id="168" w:author="Sibel Eker" w:date="2021-01-21T10:15:00Z">
          <w:r w:rsidRPr="00D053FA" w:rsidDel="00903A5E">
            <w:rPr>
              <w:rFonts w:ascii="Arial" w:eastAsia="Times New Roman" w:hAnsi="Arial" w:cs="Arial"/>
              <w:i/>
              <w:iCs/>
              <w:color w:val="404040"/>
              <w:sz w:val="24"/>
              <w:szCs w:val="24"/>
              <w:u w:val="single"/>
              <w:lang w:val="en-US" w:eastAsia="en-AT"/>
              <w:rPrChange w:id="169" w:author="EKER Sibel" w:date="2021-01-06T17:54:00Z">
                <w:rPr>
                  <w:rFonts w:ascii="Arial" w:eastAsia="Times New Roman" w:hAnsi="Arial" w:cs="Arial"/>
                  <w:color w:val="404040"/>
                  <w:sz w:val="24"/>
                  <w:szCs w:val="24"/>
                  <w:u w:val="single"/>
                  <w:lang w:val="en-US" w:eastAsia="en-AT"/>
                </w:rPr>
              </w:rPrChange>
            </w:rPr>
            <w:delText xml:space="preserve"> in GDP</w:delText>
          </w:r>
        </w:del>
      </w:ins>
      <w:ins w:id="170" w:author="EKER Sibel" w:date="2021-01-06T17:52:00Z">
        <w:del w:id="171" w:author="Sibel Eker" w:date="2021-01-21T10:15:00Z">
          <w:r w:rsidRPr="00D053FA" w:rsidDel="00903A5E">
            <w:rPr>
              <w:rFonts w:ascii="Arial" w:eastAsia="Times New Roman" w:hAnsi="Arial" w:cs="Arial"/>
              <w:i/>
              <w:iCs/>
              <w:color w:val="404040"/>
              <w:sz w:val="24"/>
              <w:szCs w:val="24"/>
              <w:u w:val="single"/>
              <w:lang w:val="en-US" w:eastAsia="en-AT"/>
              <w:rPrChange w:id="172" w:author="EKER Sibel" w:date="2021-01-06T17:54:00Z">
                <w:rPr>
                  <w:rFonts w:ascii="Arial" w:eastAsia="Times New Roman" w:hAnsi="Arial" w:cs="Arial"/>
                  <w:color w:val="404040"/>
                  <w:sz w:val="24"/>
                  <w:szCs w:val="24"/>
                  <w:u w:val="single"/>
                  <w:lang w:val="en-US" w:eastAsia="en-AT"/>
                </w:rPr>
              </w:rPrChange>
            </w:rPr>
            <w:delText xml:space="preserve"> at 2 </w:delText>
          </w:r>
        </w:del>
      </w:ins>
      <w:ins w:id="173" w:author="EKER Sibel" w:date="2021-01-06T17:54:00Z">
        <w:del w:id="174" w:author="Sibel Eker" w:date="2021-01-21T10:15:00Z">
          <w:r w:rsidRPr="00D053FA" w:rsidDel="00903A5E">
            <w:rPr>
              <w:rFonts w:ascii="Arial" w:eastAsia="Times New Roman" w:hAnsi="Arial" w:cs="Arial"/>
              <w:color w:val="404040"/>
              <w:sz w:val="24"/>
              <w:szCs w:val="24"/>
              <w:lang w:val="en-US" w:eastAsia="en-AT"/>
            </w:rPr>
            <w:delText>°</w:delText>
          </w:r>
        </w:del>
      </w:ins>
      <w:ins w:id="175" w:author="EKER Sibel" w:date="2021-01-06T17:52:00Z">
        <w:del w:id="176" w:author="Sibel Eker" w:date="2021-01-21T10:15:00Z">
          <w:r w:rsidRPr="00D053FA" w:rsidDel="00903A5E">
            <w:rPr>
              <w:rFonts w:ascii="Arial" w:eastAsia="Times New Roman" w:hAnsi="Arial" w:cs="Arial"/>
              <w:i/>
              <w:iCs/>
              <w:color w:val="404040"/>
              <w:sz w:val="24"/>
              <w:szCs w:val="24"/>
              <w:u w:val="single"/>
              <w:lang w:val="en-US" w:eastAsia="en-AT"/>
              <w:rPrChange w:id="177" w:author="EKER Sibel" w:date="2021-01-06T17:54:00Z">
                <w:rPr>
                  <w:rFonts w:ascii="Arial" w:eastAsia="Times New Roman" w:hAnsi="Arial" w:cs="Arial"/>
                  <w:color w:val="404040"/>
                  <w:sz w:val="24"/>
                  <w:szCs w:val="24"/>
                  <w:u w:val="single"/>
                  <w:lang w:val="en-US" w:eastAsia="en-AT"/>
                </w:rPr>
              </w:rPrChange>
            </w:rPr>
            <w:delText>C</w:delText>
          </w:r>
          <w:r w:rsidRPr="00D053FA" w:rsidDel="00903A5E">
            <w:rPr>
              <w:rFonts w:ascii="Arial" w:eastAsia="Times New Roman" w:hAnsi="Arial" w:cs="Arial"/>
              <w:color w:val="404040"/>
              <w:sz w:val="24"/>
              <w:szCs w:val="24"/>
              <w:u w:val="single"/>
              <w:lang w:val="en-US" w:eastAsia="en-AT"/>
            </w:rPr>
            <w:delText xml:space="preserve">, we take the maximum reduction into account. </w:delText>
          </w:r>
        </w:del>
      </w:ins>
    </w:p>
    <w:p w14:paraId="2301718F" w14:textId="77777777" w:rsidR="00D053FA" w:rsidRPr="00D053FA" w:rsidRDefault="00D053FA" w:rsidP="00C74DAC">
      <w:pPr>
        <w:shd w:val="clear" w:color="auto" w:fill="FCFCFC"/>
        <w:spacing w:after="360" w:line="360" w:lineRule="atLeast"/>
        <w:rPr>
          <w:rFonts w:ascii="Arial" w:eastAsia="Times New Roman" w:hAnsi="Arial" w:cs="Arial"/>
          <w:color w:val="404040"/>
          <w:sz w:val="24"/>
          <w:szCs w:val="24"/>
          <w:lang w:eastAsia="en-AT"/>
        </w:rPr>
      </w:pPr>
    </w:p>
    <w:p w14:paraId="7CD74252" w14:textId="77777777" w:rsidR="00C74DAC" w:rsidRPr="00C74DAC" w:rsidRDefault="00C74DAC" w:rsidP="00C74DAC">
      <w:pPr>
        <w:shd w:val="clear" w:color="auto" w:fill="FCFCFC"/>
        <w:spacing w:after="360" w:line="360" w:lineRule="atLeast"/>
        <w:rPr>
          <w:rFonts w:ascii="Arial" w:eastAsia="Times New Roman" w:hAnsi="Arial" w:cs="Arial"/>
          <w:color w:val="404040"/>
          <w:sz w:val="24"/>
          <w:szCs w:val="24"/>
          <w:lang w:eastAsia="en-AT"/>
        </w:rPr>
      </w:pPr>
      <w:r w:rsidRPr="00C74DAC">
        <w:rPr>
          <w:rFonts w:ascii="Arial" w:eastAsia="Times New Roman" w:hAnsi="Arial" w:cs="Arial"/>
          <w:color w:val="404040"/>
          <w:sz w:val="24"/>
          <w:szCs w:val="24"/>
          <w:lang w:eastAsia="en-AT"/>
        </w:rPr>
        <w:t>Please visit </w:t>
      </w:r>
      <w:hyperlink r:id="rId10" w:history="1">
        <w:r w:rsidRPr="00C74DAC">
          <w:rPr>
            <w:rFonts w:ascii="Arial" w:eastAsia="Times New Roman" w:hAnsi="Arial" w:cs="Arial"/>
            <w:color w:val="9B59B6"/>
            <w:sz w:val="24"/>
            <w:szCs w:val="24"/>
            <w:lang w:eastAsia="en-AT"/>
          </w:rPr>
          <w:t>support.climateinteractive.org</w:t>
        </w:r>
      </w:hyperlink>
      <w:r w:rsidRPr="00C74DAC">
        <w:rPr>
          <w:rFonts w:ascii="Arial" w:eastAsia="Times New Roman" w:hAnsi="Arial" w:cs="Arial"/>
          <w:color w:val="404040"/>
          <w:sz w:val="24"/>
          <w:szCs w:val="24"/>
          <w:lang w:eastAsia="en-AT"/>
        </w:rPr>
        <w:t> for additional inquires and support.</w:t>
      </w:r>
    </w:p>
    <w:p w14:paraId="691847BC" w14:textId="77777777" w:rsidR="00C74DAC" w:rsidRPr="00C74DAC" w:rsidRDefault="00C74DAC" w:rsidP="00C74DAC">
      <w:pPr>
        <w:shd w:val="clear" w:color="auto" w:fill="FCFCFC"/>
        <w:spacing w:after="180" w:line="360" w:lineRule="atLeast"/>
        <w:rPr>
          <w:rFonts w:ascii="Arial" w:eastAsia="Times New Roman" w:hAnsi="Arial" w:cs="Arial"/>
          <w:b/>
          <w:bCs/>
          <w:color w:val="404040"/>
          <w:sz w:val="24"/>
          <w:szCs w:val="24"/>
          <w:lang w:eastAsia="en-AT"/>
        </w:rPr>
      </w:pPr>
      <w:r w:rsidRPr="00C74DAC">
        <w:rPr>
          <w:rFonts w:ascii="Arial" w:eastAsia="Times New Roman" w:hAnsi="Arial" w:cs="Arial"/>
          <w:b/>
          <w:bCs/>
          <w:color w:val="404040"/>
          <w:sz w:val="24"/>
          <w:szCs w:val="24"/>
          <w:lang w:eastAsia="en-AT"/>
        </w:rPr>
        <w:t>Footnotes</w:t>
      </w:r>
    </w:p>
    <w:tbl>
      <w:tblPr>
        <w:tblW w:w="0" w:type="auto"/>
        <w:tblCellMar>
          <w:top w:w="15" w:type="dxa"/>
          <w:left w:w="15" w:type="dxa"/>
          <w:bottom w:w="15" w:type="dxa"/>
          <w:right w:w="15" w:type="dxa"/>
        </w:tblCellMar>
        <w:tblLook w:val="04A0" w:firstRow="1" w:lastRow="0" w:firstColumn="1" w:lastColumn="0" w:noHBand="0" w:noVBand="1"/>
      </w:tblPr>
      <w:tblGrid>
        <w:gridCol w:w="257"/>
        <w:gridCol w:w="8769"/>
      </w:tblGrid>
      <w:tr w:rsidR="00C74DAC" w:rsidRPr="00C74DAC" w14:paraId="5E4D1397" w14:textId="77777777" w:rsidTr="00C74DAC">
        <w:tc>
          <w:tcPr>
            <w:tcW w:w="0" w:type="auto"/>
            <w:tcBorders>
              <w:top w:val="nil"/>
              <w:left w:val="nil"/>
              <w:bottom w:val="nil"/>
              <w:right w:val="nil"/>
            </w:tcBorders>
            <w:shd w:val="clear" w:color="auto" w:fill="F3F6F6"/>
            <w:tcMar>
              <w:top w:w="120" w:type="dxa"/>
              <w:left w:w="0" w:type="dxa"/>
              <w:bottom w:w="120" w:type="dxa"/>
              <w:right w:w="0" w:type="dxa"/>
            </w:tcMar>
            <w:hideMark/>
          </w:tcPr>
          <w:p w14:paraId="6384F28D" w14:textId="77777777" w:rsidR="00C74DAC" w:rsidRPr="00C74DAC" w:rsidRDefault="00903A5E" w:rsidP="00C74DAC">
            <w:pPr>
              <w:spacing w:after="0" w:line="240" w:lineRule="auto"/>
              <w:rPr>
                <w:rFonts w:ascii="Times New Roman" w:eastAsia="Times New Roman" w:hAnsi="Times New Roman" w:cs="Times New Roman"/>
                <w:color w:val="808080"/>
                <w:lang w:eastAsia="en-AT"/>
              </w:rPr>
            </w:pPr>
            <w:hyperlink r:id="rId11" w:anchor="id1" w:history="1">
              <w:r w:rsidR="00C74DAC" w:rsidRPr="00C74DAC">
                <w:rPr>
                  <w:rFonts w:ascii="Times New Roman" w:eastAsia="Times New Roman" w:hAnsi="Times New Roman" w:cs="Times New Roman"/>
                  <w:color w:val="9B59B6"/>
                  <w:lang w:eastAsia="en-AT"/>
                </w:rPr>
                <w:t>[1]</w:t>
              </w:r>
            </w:hyperlink>
          </w:p>
        </w:tc>
        <w:tc>
          <w:tcPr>
            <w:tcW w:w="0" w:type="auto"/>
            <w:tcBorders>
              <w:top w:val="nil"/>
              <w:left w:val="nil"/>
              <w:bottom w:val="nil"/>
              <w:right w:val="nil"/>
            </w:tcBorders>
            <w:shd w:val="clear" w:color="auto" w:fill="F3F6F6"/>
            <w:tcMar>
              <w:top w:w="120" w:type="dxa"/>
              <w:left w:w="240" w:type="dxa"/>
              <w:bottom w:w="120" w:type="dxa"/>
              <w:right w:w="240" w:type="dxa"/>
            </w:tcMar>
            <w:vAlign w:val="center"/>
            <w:hideMark/>
          </w:tcPr>
          <w:p w14:paraId="7E5A03B4" w14:textId="77777777" w:rsidR="00C74DAC" w:rsidRPr="00C74DAC" w:rsidRDefault="00C74DAC" w:rsidP="00C74DAC">
            <w:pPr>
              <w:spacing w:after="0" w:line="240" w:lineRule="auto"/>
              <w:rPr>
                <w:rFonts w:ascii="Times New Roman" w:eastAsia="Times New Roman" w:hAnsi="Times New Roman" w:cs="Times New Roman"/>
                <w:color w:val="808080"/>
                <w:lang w:eastAsia="en-AT"/>
              </w:rPr>
            </w:pPr>
            <w:proofErr w:type="spellStart"/>
            <w:r w:rsidRPr="00C74DAC">
              <w:rPr>
                <w:rFonts w:ascii="Times New Roman" w:eastAsia="Times New Roman" w:hAnsi="Times New Roman" w:cs="Times New Roman"/>
                <w:color w:val="808080"/>
                <w:lang w:eastAsia="en-AT"/>
              </w:rPr>
              <w:t>Ruckert</w:t>
            </w:r>
            <w:proofErr w:type="spellEnd"/>
            <w:r w:rsidRPr="00C74DAC">
              <w:rPr>
                <w:rFonts w:ascii="Times New Roman" w:eastAsia="Times New Roman" w:hAnsi="Times New Roman" w:cs="Times New Roman"/>
                <w:color w:val="808080"/>
                <w:lang w:eastAsia="en-AT"/>
              </w:rPr>
              <w:t xml:space="preserve">, A., &amp; </w:t>
            </w:r>
            <w:proofErr w:type="spellStart"/>
            <w:r w:rsidRPr="00C74DAC">
              <w:rPr>
                <w:rFonts w:ascii="Times New Roman" w:eastAsia="Times New Roman" w:hAnsi="Times New Roman" w:cs="Times New Roman"/>
                <w:color w:val="808080"/>
                <w:lang w:eastAsia="en-AT"/>
              </w:rPr>
              <w:t>Labonté</w:t>
            </w:r>
            <w:proofErr w:type="spellEnd"/>
            <w:r w:rsidRPr="00C74DAC">
              <w:rPr>
                <w:rFonts w:ascii="Times New Roman" w:eastAsia="Times New Roman" w:hAnsi="Times New Roman" w:cs="Times New Roman"/>
                <w:color w:val="808080"/>
                <w:lang w:eastAsia="en-AT"/>
              </w:rPr>
              <w:t>, R. (2017). Health inequities in the age of austerity: The need for social protection policies. </w:t>
            </w:r>
            <w:r w:rsidRPr="00C74DAC">
              <w:rPr>
                <w:rFonts w:ascii="Times New Roman" w:eastAsia="Times New Roman" w:hAnsi="Times New Roman" w:cs="Times New Roman"/>
                <w:i/>
                <w:iCs/>
                <w:color w:val="808080"/>
                <w:lang w:eastAsia="en-AT"/>
              </w:rPr>
              <w:t>Social Science &amp; Medicine, 187</w:t>
            </w:r>
            <w:r w:rsidRPr="00C74DAC">
              <w:rPr>
                <w:rFonts w:ascii="Times New Roman" w:eastAsia="Times New Roman" w:hAnsi="Times New Roman" w:cs="Times New Roman"/>
                <w:color w:val="808080"/>
                <w:lang w:eastAsia="en-AT"/>
              </w:rPr>
              <w:t>, 306–311. </w:t>
            </w:r>
            <w:hyperlink r:id="rId12" w:history="1">
              <w:r w:rsidRPr="00C74DAC">
                <w:rPr>
                  <w:rFonts w:ascii="Times New Roman" w:eastAsia="Times New Roman" w:hAnsi="Times New Roman" w:cs="Times New Roman"/>
                  <w:color w:val="9B59B6"/>
                  <w:lang w:eastAsia="en-AT"/>
                </w:rPr>
                <w:t>https://doi.org/10.1016/j.socscimed.2017.03.029</w:t>
              </w:r>
            </w:hyperlink>
          </w:p>
        </w:tc>
      </w:tr>
    </w:tbl>
    <w:p w14:paraId="572CC3C2" w14:textId="77777777" w:rsidR="00074324" w:rsidRDefault="00074324"/>
    <w:sectPr w:rsidR="0007432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2" w:author="EKER Sibel" w:date="2021-01-06T17:49:00Z" w:initials="ES">
    <w:p w14:paraId="4C45F63F" w14:textId="23A15F64" w:rsidR="002D466D" w:rsidRPr="002D466D" w:rsidRDefault="002D466D">
      <w:pPr>
        <w:pStyle w:val="CommentText"/>
        <w:rPr>
          <w:lang w:val="en-US"/>
        </w:rPr>
      </w:pPr>
      <w:r>
        <w:rPr>
          <w:rStyle w:val="CommentReference"/>
        </w:rPr>
        <w:annotationRef/>
      </w:r>
      <w:r>
        <w:rPr>
          <w:lang w:val="en-US"/>
        </w:rPr>
        <w:t>Please note the links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C45F63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076C4" w16cex:dateUtc="2021-01-06T16: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C45F63F" w16cid:durableId="23A076C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1317C7"/>
    <w:multiLevelType w:val="multilevel"/>
    <w:tmpl w:val="C1800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D1E5C7B"/>
    <w:multiLevelType w:val="multilevel"/>
    <w:tmpl w:val="30FA3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437684"/>
    <w:multiLevelType w:val="multilevel"/>
    <w:tmpl w:val="E73C6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D3F7757"/>
    <w:multiLevelType w:val="multilevel"/>
    <w:tmpl w:val="46602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43A5F4F"/>
    <w:multiLevelType w:val="multilevel"/>
    <w:tmpl w:val="6C78D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DC905DA"/>
    <w:multiLevelType w:val="hybridMultilevel"/>
    <w:tmpl w:val="454860BC"/>
    <w:lvl w:ilvl="0" w:tplc="968605C6">
      <w:start w:val="1"/>
      <w:numFmt w:val="bullet"/>
      <w:lvlText w:val="•"/>
      <w:lvlJc w:val="left"/>
      <w:pPr>
        <w:tabs>
          <w:tab w:val="num" w:pos="720"/>
        </w:tabs>
        <w:ind w:left="720" w:hanging="360"/>
      </w:pPr>
      <w:rPr>
        <w:rFonts w:ascii="Arial" w:hAnsi="Arial" w:hint="default"/>
      </w:rPr>
    </w:lvl>
    <w:lvl w:ilvl="1" w:tplc="D7544D54" w:tentative="1">
      <w:start w:val="1"/>
      <w:numFmt w:val="bullet"/>
      <w:lvlText w:val="•"/>
      <w:lvlJc w:val="left"/>
      <w:pPr>
        <w:tabs>
          <w:tab w:val="num" w:pos="1440"/>
        </w:tabs>
        <w:ind w:left="1440" w:hanging="360"/>
      </w:pPr>
      <w:rPr>
        <w:rFonts w:ascii="Arial" w:hAnsi="Arial" w:hint="default"/>
      </w:rPr>
    </w:lvl>
    <w:lvl w:ilvl="2" w:tplc="06DED8DA" w:tentative="1">
      <w:start w:val="1"/>
      <w:numFmt w:val="bullet"/>
      <w:lvlText w:val="•"/>
      <w:lvlJc w:val="left"/>
      <w:pPr>
        <w:tabs>
          <w:tab w:val="num" w:pos="2160"/>
        </w:tabs>
        <w:ind w:left="2160" w:hanging="360"/>
      </w:pPr>
      <w:rPr>
        <w:rFonts w:ascii="Arial" w:hAnsi="Arial" w:hint="default"/>
      </w:rPr>
    </w:lvl>
    <w:lvl w:ilvl="3" w:tplc="E0EAF294" w:tentative="1">
      <w:start w:val="1"/>
      <w:numFmt w:val="bullet"/>
      <w:lvlText w:val="•"/>
      <w:lvlJc w:val="left"/>
      <w:pPr>
        <w:tabs>
          <w:tab w:val="num" w:pos="2880"/>
        </w:tabs>
        <w:ind w:left="2880" w:hanging="360"/>
      </w:pPr>
      <w:rPr>
        <w:rFonts w:ascii="Arial" w:hAnsi="Arial" w:hint="default"/>
      </w:rPr>
    </w:lvl>
    <w:lvl w:ilvl="4" w:tplc="DCC29712" w:tentative="1">
      <w:start w:val="1"/>
      <w:numFmt w:val="bullet"/>
      <w:lvlText w:val="•"/>
      <w:lvlJc w:val="left"/>
      <w:pPr>
        <w:tabs>
          <w:tab w:val="num" w:pos="3600"/>
        </w:tabs>
        <w:ind w:left="3600" w:hanging="360"/>
      </w:pPr>
      <w:rPr>
        <w:rFonts w:ascii="Arial" w:hAnsi="Arial" w:hint="default"/>
      </w:rPr>
    </w:lvl>
    <w:lvl w:ilvl="5" w:tplc="325A0322" w:tentative="1">
      <w:start w:val="1"/>
      <w:numFmt w:val="bullet"/>
      <w:lvlText w:val="•"/>
      <w:lvlJc w:val="left"/>
      <w:pPr>
        <w:tabs>
          <w:tab w:val="num" w:pos="4320"/>
        </w:tabs>
        <w:ind w:left="4320" w:hanging="360"/>
      </w:pPr>
      <w:rPr>
        <w:rFonts w:ascii="Arial" w:hAnsi="Arial" w:hint="default"/>
      </w:rPr>
    </w:lvl>
    <w:lvl w:ilvl="6" w:tplc="728E332E" w:tentative="1">
      <w:start w:val="1"/>
      <w:numFmt w:val="bullet"/>
      <w:lvlText w:val="•"/>
      <w:lvlJc w:val="left"/>
      <w:pPr>
        <w:tabs>
          <w:tab w:val="num" w:pos="5040"/>
        </w:tabs>
        <w:ind w:left="5040" w:hanging="360"/>
      </w:pPr>
      <w:rPr>
        <w:rFonts w:ascii="Arial" w:hAnsi="Arial" w:hint="default"/>
      </w:rPr>
    </w:lvl>
    <w:lvl w:ilvl="7" w:tplc="D53E34B4" w:tentative="1">
      <w:start w:val="1"/>
      <w:numFmt w:val="bullet"/>
      <w:lvlText w:val="•"/>
      <w:lvlJc w:val="left"/>
      <w:pPr>
        <w:tabs>
          <w:tab w:val="num" w:pos="5760"/>
        </w:tabs>
        <w:ind w:left="5760" w:hanging="360"/>
      </w:pPr>
      <w:rPr>
        <w:rFonts w:ascii="Arial" w:hAnsi="Arial" w:hint="default"/>
      </w:rPr>
    </w:lvl>
    <w:lvl w:ilvl="8" w:tplc="318C33D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A776A4D"/>
    <w:multiLevelType w:val="hybridMultilevel"/>
    <w:tmpl w:val="95D6B97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 w:numId="6">
    <w:abstractNumId w:val="5"/>
  </w:num>
  <w:num w:numId="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KER Sibel">
    <w15:presenceInfo w15:providerId="None" w15:userId="EKER Sibel"/>
  </w15:person>
  <w15:person w15:author="Sibel Eker">
    <w15:presenceInfo w15:providerId="None" w15:userId="Sibel Ek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090"/>
    <w:rsid w:val="0006258D"/>
    <w:rsid w:val="00074324"/>
    <w:rsid w:val="002D466D"/>
    <w:rsid w:val="00582256"/>
    <w:rsid w:val="005E3090"/>
    <w:rsid w:val="008B7820"/>
    <w:rsid w:val="00903A5E"/>
    <w:rsid w:val="00A4040D"/>
    <w:rsid w:val="00C74DAC"/>
    <w:rsid w:val="00D053FA"/>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15405"/>
  <w15:chartTrackingRefBased/>
  <w15:docId w15:val="{261C89E3-C36A-4432-92D8-46CE86352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74DA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T"/>
    </w:rPr>
  </w:style>
  <w:style w:type="paragraph" w:styleId="Heading2">
    <w:name w:val="heading 2"/>
    <w:basedOn w:val="Normal"/>
    <w:link w:val="Heading2Char"/>
    <w:uiPriority w:val="9"/>
    <w:qFormat/>
    <w:rsid w:val="00C74DAC"/>
    <w:pPr>
      <w:spacing w:before="100" w:beforeAutospacing="1" w:after="100" w:afterAutospacing="1" w:line="240" w:lineRule="auto"/>
      <w:outlineLvl w:val="1"/>
    </w:pPr>
    <w:rPr>
      <w:rFonts w:ascii="Times New Roman" w:eastAsia="Times New Roman" w:hAnsi="Times New Roman" w:cs="Times New Roman"/>
      <w:b/>
      <w:bCs/>
      <w:sz w:val="36"/>
      <w:szCs w:val="36"/>
      <w:lang w:eastAsia="en-A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4DAC"/>
    <w:rPr>
      <w:rFonts w:ascii="Times New Roman" w:eastAsia="Times New Roman" w:hAnsi="Times New Roman" w:cs="Times New Roman"/>
      <w:b/>
      <w:bCs/>
      <w:kern w:val="36"/>
      <w:sz w:val="48"/>
      <w:szCs w:val="48"/>
      <w:lang w:val="en-AT" w:eastAsia="en-AT"/>
    </w:rPr>
  </w:style>
  <w:style w:type="character" w:customStyle="1" w:styleId="Heading2Char">
    <w:name w:val="Heading 2 Char"/>
    <w:basedOn w:val="DefaultParagraphFont"/>
    <w:link w:val="Heading2"/>
    <w:uiPriority w:val="9"/>
    <w:rsid w:val="00C74DAC"/>
    <w:rPr>
      <w:rFonts w:ascii="Times New Roman" w:eastAsia="Times New Roman" w:hAnsi="Times New Roman" w:cs="Times New Roman"/>
      <w:b/>
      <w:bCs/>
      <w:sz w:val="36"/>
      <w:szCs w:val="36"/>
      <w:lang w:val="en-AT" w:eastAsia="en-AT"/>
    </w:rPr>
  </w:style>
  <w:style w:type="character" w:styleId="Hyperlink">
    <w:name w:val="Hyperlink"/>
    <w:basedOn w:val="DefaultParagraphFont"/>
    <w:uiPriority w:val="99"/>
    <w:unhideWhenUsed/>
    <w:rsid w:val="00C74DAC"/>
    <w:rPr>
      <w:color w:val="0000FF"/>
      <w:u w:val="single"/>
    </w:rPr>
  </w:style>
  <w:style w:type="paragraph" w:styleId="NormalWeb">
    <w:name w:val="Normal (Web)"/>
    <w:basedOn w:val="Normal"/>
    <w:uiPriority w:val="99"/>
    <w:semiHidden/>
    <w:unhideWhenUsed/>
    <w:rsid w:val="00C74DAC"/>
    <w:pPr>
      <w:spacing w:before="100" w:beforeAutospacing="1" w:after="100" w:afterAutospacing="1" w:line="240" w:lineRule="auto"/>
    </w:pPr>
    <w:rPr>
      <w:rFonts w:ascii="Times New Roman" w:eastAsia="Times New Roman" w:hAnsi="Times New Roman" w:cs="Times New Roman"/>
      <w:sz w:val="24"/>
      <w:szCs w:val="24"/>
      <w:lang w:eastAsia="en-AT"/>
    </w:rPr>
  </w:style>
  <w:style w:type="character" w:styleId="Strong">
    <w:name w:val="Strong"/>
    <w:basedOn w:val="DefaultParagraphFont"/>
    <w:uiPriority w:val="22"/>
    <w:qFormat/>
    <w:rsid w:val="00C74DAC"/>
    <w:rPr>
      <w:b/>
      <w:bCs/>
    </w:rPr>
  </w:style>
  <w:style w:type="paragraph" w:customStyle="1" w:styleId="rubric">
    <w:name w:val="rubric"/>
    <w:basedOn w:val="Normal"/>
    <w:rsid w:val="00C74DAC"/>
    <w:pPr>
      <w:spacing w:before="100" w:beforeAutospacing="1" w:after="100" w:afterAutospacing="1" w:line="240" w:lineRule="auto"/>
    </w:pPr>
    <w:rPr>
      <w:rFonts w:ascii="Times New Roman" w:eastAsia="Times New Roman" w:hAnsi="Times New Roman" w:cs="Times New Roman"/>
      <w:sz w:val="24"/>
      <w:szCs w:val="24"/>
      <w:lang w:eastAsia="en-AT"/>
    </w:rPr>
  </w:style>
  <w:style w:type="character" w:styleId="Emphasis">
    <w:name w:val="Emphasis"/>
    <w:basedOn w:val="DefaultParagraphFont"/>
    <w:uiPriority w:val="20"/>
    <w:qFormat/>
    <w:rsid w:val="00C74DAC"/>
    <w:rPr>
      <w:i/>
      <w:iCs/>
    </w:rPr>
  </w:style>
  <w:style w:type="paragraph" w:styleId="ListParagraph">
    <w:name w:val="List Paragraph"/>
    <w:basedOn w:val="Normal"/>
    <w:uiPriority w:val="34"/>
    <w:qFormat/>
    <w:rsid w:val="002D466D"/>
    <w:pPr>
      <w:ind w:left="720"/>
      <w:contextualSpacing/>
    </w:pPr>
  </w:style>
  <w:style w:type="character" w:styleId="UnresolvedMention">
    <w:name w:val="Unresolved Mention"/>
    <w:basedOn w:val="DefaultParagraphFont"/>
    <w:uiPriority w:val="99"/>
    <w:semiHidden/>
    <w:unhideWhenUsed/>
    <w:rsid w:val="002D466D"/>
    <w:rPr>
      <w:color w:val="605E5C"/>
      <w:shd w:val="clear" w:color="auto" w:fill="E1DFDD"/>
    </w:rPr>
  </w:style>
  <w:style w:type="character" w:styleId="CommentReference">
    <w:name w:val="annotation reference"/>
    <w:basedOn w:val="DefaultParagraphFont"/>
    <w:uiPriority w:val="99"/>
    <w:semiHidden/>
    <w:unhideWhenUsed/>
    <w:rsid w:val="002D466D"/>
    <w:rPr>
      <w:sz w:val="16"/>
      <w:szCs w:val="16"/>
    </w:rPr>
  </w:style>
  <w:style w:type="paragraph" w:styleId="CommentText">
    <w:name w:val="annotation text"/>
    <w:basedOn w:val="Normal"/>
    <w:link w:val="CommentTextChar"/>
    <w:uiPriority w:val="99"/>
    <w:semiHidden/>
    <w:unhideWhenUsed/>
    <w:rsid w:val="002D466D"/>
    <w:pPr>
      <w:spacing w:line="240" w:lineRule="auto"/>
    </w:pPr>
    <w:rPr>
      <w:sz w:val="20"/>
      <w:szCs w:val="20"/>
    </w:rPr>
  </w:style>
  <w:style w:type="character" w:customStyle="1" w:styleId="CommentTextChar">
    <w:name w:val="Comment Text Char"/>
    <w:basedOn w:val="DefaultParagraphFont"/>
    <w:link w:val="CommentText"/>
    <w:uiPriority w:val="99"/>
    <w:semiHidden/>
    <w:rsid w:val="002D466D"/>
    <w:rPr>
      <w:sz w:val="20"/>
      <w:szCs w:val="20"/>
    </w:rPr>
  </w:style>
  <w:style w:type="paragraph" w:styleId="CommentSubject">
    <w:name w:val="annotation subject"/>
    <w:basedOn w:val="CommentText"/>
    <w:next w:val="CommentText"/>
    <w:link w:val="CommentSubjectChar"/>
    <w:uiPriority w:val="99"/>
    <w:semiHidden/>
    <w:unhideWhenUsed/>
    <w:rsid w:val="002D466D"/>
    <w:rPr>
      <w:b/>
      <w:bCs/>
    </w:rPr>
  </w:style>
  <w:style w:type="character" w:customStyle="1" w:styleId="CommentSubjectChar">
    <w:name w:val="Comment Subject Char"/>
    <w:basedOn w:val="CommentTextChar"/>
    <w:link w:val="CommentSubject"/>
    <w:uiPriority w:val="99"/>
    <w:semiHidden/>
    <w:rsid w:val="002D466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778112">
      <w:bodyDiv w:val="1"/>
      <w:marLeft w:val="0"/>
      <w:marRight w:val="0"/>
      <w:marTop w:val="0"/>
      <w:marBottom w:val="0"/>
      <w:divBdr>
        <w:top w:val="none" w:sz="0" w:space="0" w:color="auto"/>
        <w:left w:val="none" w:sz="0" w:space="0" w:color="auto"/>
        <w:bottom w:val="none" w:sz="0" w:space="0" w:color="auto"/>
        <w:right w:val="none" w:sz="0" w:space="0" w:color="auto"/>
      </w:divBdr>
    </w:div>
    <w:div w:id="418019543">
      <w:bodyDiv w:val="1"/>
      <w:marLeft w:val="0"/>
      <w:marRight w:val="0"/>
      <w:marTop w:val="0"/>
      <w:marBottom w:val="0"/>
      <w:divBdr>
        <w:top w:val="none" w:sz="0" w:space="0" w:color="auto"/>
        <w:left w:val="none" w:sz="0" w:space="0" w:color="auto"/>
        <w:bottom w:val="none" w:sz="0" w:space="0" w:color="auto"/>
        <w:right w:val="none" w:sz="0" w:space="0" w:color="auto"/>
      </w:divBdr>
    </w:div>
    <w:div w:id="451097806">
      <w:bodyDiv w:val="1"/>
      <w:marLeft w:val="0"/>
      <w:marRight w:val="0"/>
      <w:marTop w:val="0"/>
      <w:marBottom w:val="0"/>
      <w:divBdr>
        <w:top w:val="none" w:sz="0" w:space="0" w:color="auto"/>
        <w:left w:val="none" w:sz="0" w:space="0" w:color="auto"/>
        <w:bottom w:val="none" w:sz="0" w:space="0" w:color="auto"/>
        <w:right w:val="none" w:sz="0" w:space="0" w:color="auto"/>
      </w:divBdr>
    </w:div>
    <w:div w:id="462846494">
      <w:bodyDiv w:val="1"/>
      <w:marLeft w:val="0"/>
      <w:marRight w:val="0"/>
      <w:marTop w:val="0"/>
      <w:marBottom w:val="0"/>
      <w:divBdr>
        <w:top w:val="none" w:sz="0" w:space="0" w:color="auto"/>
        <w:left w:val="none" w:sz="0" w:space="0" w:color="auto"/>
        <w:bottom w:val="none" w:sz="0" w:space="0" w:color="auto"/>
        <w:right w:val="none" w:sz="0" w:space="0" w:color="auto"/>
      </w:divBdr>
      <w:divsChild>
        <w:div w:id="410737309">
          <w:marLeft w:val="0"/>
          <w:marRight w:val="0"/>
          <w:marTop w:val="0"/>
          <w:marBottom w:val="0"/>
          <w:divBdr>
            <w:top w:val="none" w:sz="0" w:space="0" w:color="auto"/>
            <w:left w:val="none" w:sz="0" w:space="0" w:color="auto"/>
            <w:bottom w:val="none" w:sz="0" w:space="0" w:color="auto"/>
            <w:right w:val="none" w:sz="0" w:space="0" w:color="auto"/>
          </w:divBdr>
        </w:div>
        <w:div w:id="791436173">
          <w:marLeft w:val="0"/>
          <w:marRight w:val="0"/>
          <w:marTop w:val="0"/>
          <w:marBottom w:val="0"/>
          <w:divBdr>
            <w:top w:val="none" w:sz="0" w:space="0" w:color="auto"/>
            <w:left w:val="none" w:sz="0" w:space="0" w:color="auto"/>
            <w:bottom w:val="none" w:sz="0" w:space="0" w:color="auto"/>
            <w:right w:val="none" w:sz="0" w:space="0" w:color="auto"/>
          </w:divBdr>
        </w:div>
        <w:div w:id="2073044895">
          <w:marLeft w:val="0"/>
          <w:marRight w:val="0"/>
          <w:marTop w:val="0"/>
          <w:marBottom w:val="0"/>
          <w:divBdr>
            <w:top w:val="none" w:sz="0" w:space="0" w:color="auto"/>
            <w:left w:val="none" w:sz="0" w:space="0" w:color="auto"/>
            <w:bottom w:val="none" w:sz="0" w:space="0" w:color="auto"/>
            <w:right w:val="none" w:sz="0" w:space="0" w:color="auto"/>
          </w:divBdr>
        </w:div>
        <w:div w:id="423309253">
          <w:marLeft w:val="0"/>
          <w:marRight w:val="0"/>
          <w:marTop w:val="0"/>
          <w:marBottom w:val="0"/>
          <w:divBdr>
            <w:top w:val="none" w:sz="0" w:space="0" w:color="auto"/>
            <w:left w:val="none" w:sz="0" w:space="0" w:color="auto"/>
            <w:bottom w:val="none" w:sz="0" w:space="0" w:color="auto"/>
            <w:right w:val="none" w:sz="0" w:space="0" w:color="auto"/>
          </w:divBdr>
        </w:div>
        <w:div w:id="1654213758">
          <w:marLeft w:val="0"/>
          <w:marRight w:val="0"/>
          <w:marTop w:val="0"/>
          <w:marBottom w:val="0"/>
          <w:divBdr>
            <w:top w:val="none" w:sz="0" w:space="0" w:color="auto"/>
            <w:left w:val="none" w:sz="0" w:space="0" w:color="auto"/>
            <w:bottom w:val="none" w:sz="0" w:space="0" w:color="auto"/>
            <w:right w:val="none" w:sz="0" w:space="0" w:color="auto"/>
          </w:divBdr>
        </w:div>
        <w:div w:id="1160929891">
          <w:marLeft w:val="0"/>
          <w:marRight w:val="0"/>
          <w:marTop w:val="0"/>
          <w:marBottom w:val="0"/>
          <w:divBdr>
            <w:top w:val="none" w:sz="0" w:space="0" w:color="auto"/>
            <w:left w:val="none" w:sz="0" w:space="0" w:color="auto"/>
            <w:bottom w:val="none" w:sz="0" w:space="0" w:color="auto"/>
            <w:right w:val="none" w:sz="0" w:space="0" w:color="auto"/>
          </w:divBdr>
          <w:divsChild>
            <w:div w:id="766272734">
              <w:marLeft w:val="0"/>
              <w:marRight w:val="0"/>
              <w:marTop w:val="0"/>
              <w:marBottom w:val="360"/>
              <w:divBdr>
                <w:top w:val="none" w:sz="0" w:space="0" w:color="auto"/>
                <w:left w:val="none" w:sz="0" w:space="0" w:color="auto"/>
                <w:bottom w:val="none" w:sz="0" w:space="0" w:color="auto"/>
                <w:right w:val="none" w:sz="0" w:space="0" w:color="auto"/>
              </w:divBdr>
            </w:div>
          </w:divsChild>
        </w:div>
        <w:div w:id="405155817">
          <w:marLeft w:val="0"/>
          <w:marRight w:val="0"/>
          <w:marTop w:val="0"/>
          <w:marBottom w:val="0"/>
          <w:divBdr>
            <w:top w:val="none" w:sz="0" w:space="0" w:color="auto"/>
            <w:left w:val="none" w:sz="0" w:space="0" w:color="auto"/>
            <w:bottom w:val="none" w:sz="0" w:space="0" w:color="auto"/>
            <w:right w:val="none" w:sz="0" w:space="0" w:color="auto"/>
          </w:divBdr>
          <w:divsChild>
            <w:div w:id="823161277">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522134330">
      <w:bodyDiv w:val="1"/>
      <w:marLeft w:val="0"/>
      <w:marRight w:val="0"/>
      <w:marTop w:val="0"/>
      <w:marBottom w:val="0"/>
      <w:divBdr>
        <w:top w:val="none" w:sz="0" w:space="0" w:color="auto"/>
        <w:left w:val="none" w:sz="0" w:space="0" w:color="auto"/>
        <w:bottom w:val="none" w:sz="0" w:space="0" w:color="auto"/>
        <w:right w:val="none" w:sz="0" w:space="0" w:color="auto"/>
      </w:divBdr>
      <w:divsChild>
        <w:div w:id="388311974">
          <w:marLeft w:val="446"/>
          <w:marRight w:val="0"/>
          <w:marTop w:val="0"/>
          <w:marBottom w:val="0"/>
          <w:divBdr>
            <w:top w:val="none" w:sz="0" w:space="0" w:color="auto"/>
            <w:left w:val="none" w:sz="0" w:space="0" w:color="auto"/>
            <w:bottom w:val="none" w:sz="0" w:space="0" w:color="auto"/>
            <w:right w:val="none" w:sz="0" w:space="0" w:color="auto"/>
          </w:divBdr>
        </w:div>
      </w:divsChild>
    </w:div>
    <w:div w:id="917056865">
      <w:bodyDiv w:val="1"/>
      <w:marLeft w:val="0"/>
      <w:marRight w:val="0"/>
      <w:marTop w:val="0"/>
      <w:marBottom w:val="0"/>
      <w:divBdr>
        <w:top w:val="none" w:sz="0" w:space="0" w:color="auto"/>
        <w:left w:val="none" w:sz="0" w:space="0" w:color="auto"/>
        <w:bottom w:val="none" w:sz="0" w:space="0" w:color="auto"/>
        <w:right w:val="none" w:sz="0" w:space="0" w:color="auto"/>
      </w:divBdr>
    </w:div>
    <w:div w:id="1468276333">
      <w:bodyDiv w:val="1"/>
      <w:marLeft w:val="0"/>
      <w:marRight w:val="0"/>
      <w:marTop w:val="0"/>
      <w:marBottom w:val="0"/>
      <w:divBdr>
        <w:top w:val="none" w:sz="0" w:space="0" w:color="auto"/>
        <w:left w:val="none" w:sz="0" w:space="0" w:color="auto"/>
        <w:bottom w:val="none" w:sz="0" w:space="0" w:color="auto"/>
        <w:right w:val="none" w:sz="0" w:space="0" w:color="auto"/>
      </w:divBdr>
    </w:div>
    <w:div w:id="1566984649">
      <w:bodyDiv w:val="1"/>
      <w:marLeft w:val="0"/>
      <w:marRight w:val="0"/>
      <w:marTop w:val="0"/>
      <w:marBottom w:val="0"/>
      <w:divBdr>
        <w:top w:val="none" w:sz="0" w:space="0" w:color="auto"/>
        <w:left w:val="none" w:sz="0" w:space="0" w:color="auto"/>
        <w:bottom w:val="none" w:sz="0" w:space="0" w:color="auto"/>
        <w:right w:val="none" w:sz="0" w:space="0" w:color="auto"/>
      </w:divBdr>
    </w:div>
    <w:div w:id="1656109616">
      <w:bodyDiv w:val="1"/>
      <w:marLeft w:val="0"/>
      <w:marRight w:val="0"/>
      <w:marTop w:val="0"/>
      <w:marBottom w:val="0"/>
      <w:divBdr>
        <w:top w:val="none" w:sz="0" w:space="0" w:color="auto"/>
        <w:left w:val="none" w:sz="0" w:space="0" w:color="auto"/>
        <w:bottom w:val="none" w:sz="0" w:space="0" w:color="auto"/>
        <w:right w:val="none" w:sz="0" w:space="0" w:color="auto"/>
      </w:divBdr>
      <w:divsChild>
        <w:div w:id="2122600536">
          <w:marLeft w:val="446"/>
          <w:marRight w:val="0"/>
          <w:marTop w:val="0"/>
          <w:marBottom w:val="0"/>
          <w:divBdr>
            <w:top w:val="none" w:sz="0" w:space="0" w:color="auto"/>
            <w:left w:val="none" w:sz="0" w:space="0" w:color="auto"/>
            <w:bottom w:val="none" w:sz="0" w:space="0" w:color="auto"/>
            <w:right w:val="none" w:sz="0" w:space="0" w:color="auto"/>
          </w:divBdr>
        </w:div>
      </w:divsChild>
    </w:div>
    <w:div w:id="1693724729">
      <w:bodyDiv w:val="1"/>
      <w:marLeft w:val="0"/>
      <w:marRight w:val="0"/>
      <w:marTop w:val="0"/>
      <w:marBottom w:val="0"/>
      <w:divBdr>
        <w:top w:val="none" w:sz="0" w:space="0" w:color="auto"/>
        <w:left w:val="none" w:sz="0" w:space="0" w:color="auto"/>
        <w:bottom w:val="none" w:sz="0" w:space="0" w:color="auto"/>
        <w:right w:val="none" w:sz="0" w:space="0" w:color="auto"/>
      </w:divBdr>
      <w:divsChild>
        <w:div w:id="585265444">
          <w:marLeft w:val="0"/>
          <w:marRight w:val="0"/>
          <w:marTop w:val="0"/>
          <w:marBottom w:val="0"/>
          <w:divBdr>
            <w:top w:val="none" w:sz="0" w:space="0" w:color="auto"/>
            <w:left w:val="none" w:sz="0" w:space="0" w:color="auto"/>
            <w:bottom w:val="none" w:sz="0" w:space="0" w:color="auto"/>
            <w:right w:val="none" w:sz="0" w:space="0" w:color="auto"/>
          </w:divBdr>
        </w:div>
        <w:div w:id="793671430">
          <w:marLeft w:val="0"/>
          <w:marRight w:val="0"/>
          <w:marTop w:val="0"/>
          <w:marBottom w:val="0"/>
          <w:divBdr>
            <w:top w:val="none" w:sz="0" w:space="0" w:color="auto"/>
            <w:left w:val="none" w:sz="0" w:space="0" w:color="auto"/>
            <w:bottom w:val="none" w:sz="0" w:space="0" w:color="auto"/>
            <w:right w:val="none" w:sz="0" w:space="0" w:color="auto"/>
          </w:divBdr>
        </w:div>
        <w:div w:id="791827238">
          <w:marLeft w:val="0"/>
          <w:marRight w:val="0"/>
          <w:marTop w:val="0"/>
          <w:marBottom w:val="0"/>
          <w:divBdr>
            <w:top w:val="none" w:sz="0" w:space="0" w:color="auto"/>
            <w:left w:val="none" w:sz="0" w:space="0" w:color="auto"/>
            <w:bottom w:val="none" w:sz="0" w:space="0" w:color="auto"/>
            <w:right w:val="none" w:sz="0" w:space="0" w:color="auto"/>
          </w:divBdr>
        </w:div>
        <w:div w:id="817301883">
          <w:marLeft w:val="0"/>
          <w:marRight w:val="0"/>
          <w:marTop w:val="0"/>
          <w:marBottom w:val="0"/>
          <w:divBdr>
            <w:top w:val="none" w:sz="0" w:space="0" w:color="auto"/>
            <w:left w:val="none" w:sz="0" w:space="0" w:color="auto"/>
            <w:bottom w:val="none" w:sz="0" w:space="0" w:color="auto"/>
            <w:right w:val="none" w:sz="0" w:space="0" w:color="auto"/>
          </w:divBdr>
        </w:div>
        <w:div w:id="1603294437">
          <w:marLeft w:val="0"/>
          <w:marRight w:val="0"/>
          <w:marTop w:val="0"/>
          <w:marBottom w:val="0"/>
          <w:divBdr>
            <w:top w:val="none" w:sz="0" w:space="0" w:color="auto"/>
            <w:left w:val="none" w:sz="0" w:space="0" w:color="auto"/>
            <w:bottom w:val="none" w:sz="0" w:space="0" w:color="auto"/>
            <w:right w:val="none" w:sz="0" w:space="0" w:color="auto"/>
          </w:divBdr>
        </w:div>
        <w:div w:id="1837069382">
          <w:marLeft w:val="0"/>
          <w:marRight w:val="0"/>
          <w:marTop w:val="0"/>
          <w:marBottom w:val="0"/>
          <w:divBdr>
            <w:top w:val="none" w:sz="0" w:space="0" w:color="auto"/>
            <w:left w:val="none" w:sz="0" w:space="0" w:color="auto"/>
            <w:bottom w:val="none" w:sz="0" w:space="0" w:color="auto"/>
            <w:right w:val="none" w:sz="0" w:space="0" w:color="auto"/>
          </w:divBdr>
          <w:divsChild>
            <w:div w:id="699819875">
              <w:marLeft w:val="0"/>
              <w:marRight w:val="0"/>
              <w:marTop w:val="0"/>
              <w:marBottom w:val="360"/>
              <w:divBdr>
                <w:top w:val="none" w:sz="0" w:space="0" w:color="auto"/>
                <w:left w:val="none" w:sz="0" w:space="0" w:color="auto"/>
                <w:bottom w:val="none" w:sz="0" w:space="0" w:color="auto"/>
                <w:right w:val="none" w:sz="0" w:space="0" w:color="auto"/>
              </w:divBdr>
            </w:div>
          </w:divsChild>
        </w:div>
        <w:div w:id="847525728">
          <w:marLeft w:val="0"/>
          <w:marRight w:val="0"/>
          <w:marTop w:val="0"/>
          <w:marBottom w:val="0"/>
          <w:divBdr>
            <w:top w:val="none" w:sz="0" w:space="0" w:color="auto"/>
            <w:left w:val="none" w:sz="0" w:space="0" w:color="auto"/>
            <w:bottom w:val="none" w:sz="0" w:space="0" w:color="auto"/>
            <w:right w:val="none" w:sz="0" w:space="0" w:color="auto"/>
          </w:divBdr>
          <w:divsChild>
            <w:div w:id="410277368">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hyperlink" Target="https://doi.org/10.1016/j.socscimed.2017.03.02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docs.climateinteractive.org/projects/en-roads/en/latest/guide/econ_growth.html" TargetMode="External"/><Relationship Id="rId5" Type="http://schemas.openxmlformats.org/officeDocument/2006/relationships/hyperlink" Target="https://docs.climateinteractive.org/projects/en-roads/en/latest/guide/econ_growth.html" TargetMode="External"/><Relationship Id="rId15" Type="http://schemas.openxmlformats.org/officeDocument/2006/relationships/theme" Target="theme/theme1.xml"/><Relationship Id="rId10" Type="http://schemas.openxmlformats.org/officeDocument/2006/relationships/hyperlink" Target="https://support.climateinteractive.org/" TargetMode="External"/><Relationship Id="rId4" Type="http://schemas.openxmlformats.org/officeDocument/2006/relationships/webSettings" Target="webSettings.xml"/><Relationship Id="rId9" Type="http://schemas.microsoft.com/office/2018/08/relationships/commentsExtensible" Target="commentsExtensible.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817</Words>
  <Characters>4661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EKER Sibel</dc:creator>
  <cp:keywords/>
  <dc:description/>
  <cp:lastModifiedBy>Sibel Eker</cp:lastModifiedBy>
  <cp:revision>2</cp:revision>
  <dcterms:created xsi:type="dcterms:W3CDTF">2021-01-21T09:18:00Z</dcterms:created>
  <dcterms:modified xsi:type="dcterms:W3CDTF">2021-01-21T09:18:00Z</dcterms:modified>
</cp:coreProperties>
</file>